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D42C0" w14:textId="77777777" w:rsidR="004D059E" w:rsidRPr="00557301" w:rsidRDefault="00557301" w:rsidP="00E900DF">
      <w:pPr>
        <w:pStyle w:val="Heading1"/>
        <w:rPr>
          <w:rFonts w:ascii="Meiryo UI" w:eastAsia="Meiryo UI" w:hAnsi="Meiryo UI" w:cs="Meiryo UI"/>
          <w:sz w:val="34"/>
        </w:rPr>
      </w:pPr>
      <w:r w:rsidRPr="00557301">
        <w:rPr>
          <w:rFonts w:ascii="Meiryo UI" w:eastAsia="Meiryo UI" w:hAnsi="Meiryo UI" w:cs="Meiryo UI"/>
          <w:sz w:val="34"/>
        </w:rPr>
        <w:t>Product Setup Sheet</w:t>
      </w:r>
    </w:p>
    <w:p w14:paraId="49A66D9B" w14:textId="77777777" w:rsidR="00083003" w:rsidRPr="00F365B8" w:rsidRDefault="00083003" w:rsidP="00E900DF">
      <w:pPr>
        <w:pStyle w:val="Heading1"/>
        <w:rPr>
          <w:rFonts w:ascii="Arial" w:eastAsia="Meiryo UI" w:hAnsi="Arial" w:cs="Arial"/>
          <w:sz w:val="20"/>
        </w:rPr>
      </w:pPr>
    </w:p>
    <w:p w14:paraId="10C7B372" w14:textId="27E1B0FF" w:rsidR="006906C8" w:rsidRDefault="00021A5E" w:rsidP="006906C8">
      <w:pPr>
        <w:pStyle w:val="Heading2"/>
        <w:rPr>
          <w:rFonts w:eastAsia="Meiryo UI"/>
          <w:b w:val="0"/>
          <w:color w:val="auto"/>
          <w:sz w:val="20"/>
        </w:rPr>
      </w:pPr>
      <w:r w:rsidRPr="00F365B8">
        <w:rPr>
          <w:rFonts w:eastAsia="Meiryo UI"/>
          <w:b w:val="0"/>
          <w:color w:val="auto"/>
          <w:sz w:val="20"/>
        </w:rPr>
        <w:fldChar w:fldCharType="begin"/>
      </w:r>
      <w:r w:rsidR="006906C8" w:rsidRPr="00F365B8">
        <w:rPr>
          <w:rFonts w:eastAsia="Meiryo UI"/>
          <w:b w:val="0"/>
          <w:color w:val="auto"/>
          <w:sz w:val="20"/>
        </w:rPr>
        <w:instrText xml:space="preserve"> DATE \@ "M/d/yyyy" </w:instrText>
      </w:r>
      <w:r w:rsidRPr="00F365B8">
        <w:rPr>
          <w:rFonts w:eastAsia="Meiryo UI"/>
          <w:b w:val="0"/>
          <w:color w:val="auto"/>
          <w:sz w:val="20"/>
        </w:rPr>
        <w:fldChar w:fldCharType="separate"/>
      </w:r>
      <w:r w:rsidR="00FB357A">
        <w:rPr>
          <w:rFonts w:eastAsia="Meiryo UI"/>
          <w:b w:val="0"/>
          <w:noProof/>
          <w:color w:val="auto"/>
          <w:sz w:val="20"/>
        </w:rPr>
        <w:t>8/14/2020</w:t>
      </w:r>
      <w:r w:rsidRPr="00F365B8">
        <w:rPr>
          <w:rFonts w:eastAsia="Meiryo UI"/>
          <w:b w:val="0"/>
          <w:color w:val="auto"/>
          <w:sz w:val="20"/>
        </w:rPr>
        <w:fldChar w:fldCharType="end"/>
      </w:r>
      <w:bookmarkStart w:id="0" w:name="_GoBack"/>
      <w:bookmarkEnd w:id="0"/>
    </w:p>
    <w:p w14:paraId="583BD19D" w14:textId="77777777" w:rsidR="00F365B8" w:rsidRPr="00F365B8" w:rsidRDefault="00F365B8" w:rsidP="00F365B8"/>
    <w:p w14:paraId="09E54C87" w14:textId="77777777" w:rsidR="00116737" w:rsidRPr="00F365B8" w:rsidRDefault="00DC6757" w:rsidP="000030F3">
      <w:pPr>
        <w:pStyle w:val="Heading2"/>
        <w:rPr>
          <w:rFonts w:eastAsia="Meiryo UI"/>
          <w:color w:val="auto"/>
          <w:szCs w:val="24"/>
          <w:lang w:eastAsia="ja-JP"/>
        </w:rPr>
      </w:pPr>
      <w:r>
        <w:rPr>
          <w:rFonts w:eastAsia="Meiryo UI"/>
          <w:color w:val="0070C0"/>
          <w:sz w:val="28"/>
          <w:szCs w:val="24"/>
          <w:lang w:eastAsia="ja-JP"/>
        </w:rPr>
        <w:t xml:space="preserve"> </w:t>
      </w:r>
      <w:r w:rsidR="00DA6AEC" w:rsidRPr="00557301">
        <w:rPr>
          <w:rFonts w:eastAsia="Meiryo UI"/>
          <w:color w:val="0070C0"/>
          <w:sz w:val="28"/>
          <w:szCs w:val="24"/>
          <w:lang w:eastAsia="ja-JP"/>
        </w:rPr>
        <w:t>HDT</w:t>
      </w:r>
      <w:r w:rsidR="002E1839">
        <w:rPr>
          <w:rFonts w:eastAsia="Meiryo UI"/>
          <w:color w:val="0070C0"/>
          <w:sz w:val="28"/>
          <w:szCs w:val="24"/>
          <w:lang w:eastAsia="ja-JP"/>
        </w:rPr>
        <w:t>X1xx</w:t>
      </w:r>
      <w:r w:rsidR="002809AA" w:rsidRPr="00557301">
        <w:rPr>
          <w:rFonts w:eastAsia="Meiryo UI"/>
          <w:color w:val="0070C0"/>
          <w:sz w:val="28"/>
          <w:szCs w:val="24"/>
          <w:lang w:eastAsia="ja-JP"/>
        </w:rPr>
        <w:t>X</w:t>
      </w:r>
      <w:r w:rsidR="002E1839">
        <w:rPr>
          <w:rFonts w:eastAsia="Meiryo UI"/>
          <w:color w:val="0070C0"/>
          <w:sz w:val="28"/>
          <w:szCs w:val="24"/>
          <w:lang w:eastAsia="ja-JP"/>
        </w:rPr>
        <w:t>SCx</w:t>
      </w:r>
      <w:r w:rsidR="002809AA" w:rsidRPr="00557301">
        <w:rPr>
          <w:rFonts w:eastAsia="Meiryo UI"/>
          <w:color w:val="0070C0"/>
          <w:sz w:val="28"/>
          <w:szCs w:val="24"/>
          <w:lang w:eastAsia="ja-JP"/>
        </w:rPr>
        <w:t>A</w:t>
      </w:r>
    </w:p>
    <w:p w14:paraId="3CB59E60" w14:textId="3BB1505E" w:rsidR="00437FDA" w:rsidRPr="00F365B8" w:rsidRDefault="00DC6757" w:rsidP="00F365B8">
      <w:pPr>
        <w:pStyle w:val="Heading2"/>
        <w:rPr>
          <w:rFonts w:eastAsia="Meiryo UI"/>
          <w:color w:val="auto"/>
          <w:szCs w:val="24"/>
        </w:rPr>
      </w:pPr>
      <w:r>
        <w:rPr>
          <w:rFonts w:eastAsia="Meiryo UI"/>
          <w:color w:val="auto"/>
          <w:szCs w:val="24"/>
          <w:lang w:eastAsia="ja-JP"/>
        </w:rPr>
        <w:t xml:space="preserve"> </w:t>
      </w:r>
      <w:r w:rsidR="00182B3F" w:rsidRPr="00F365B8">
        <w:rPr>
          <w:rFonts w:eastAsia="Meiryo UI"/>
          <w:color w:val="auto"/>
          <w:szCs w:val="24"/>
          <w:lang w:eastAsia="ja-JP"/>
        </w:rPr>
        <w:t>CANVIO</w:t>
      </w:r>
      <w:r w:rsidR="00F365B8" w:rsidRPr="00F365B8">
        <w:rPr>
          <w:rFonts w:eastAsia="Meiryo UI"/>
          <w:color w:val="auto"/>
          <w:szCs w:val="24"/>
          <w:vertAlign w:val="superscript"/>
          <w:lang w:eastAsia="ja-JP"/>
        </w:rPr>
        <w:t>®</w:t>
      </w:r>
      <w:r w:rsidR="008C1A3F">
        <w:rPr>
          <w:rFonts w:eastAsia="Meiryo UI"/>
          <w:color w:val="auto"/>
          <w:szCs w:val="24"/>
        </w:rPr>
        <w:t xml:space="preserve"> Flex</w:t>
      </w:r>
      <w:r w:rsidR="00A471D8" w:rsidRPr="00F365B8">
        <w:rPr>
          <w:rFonts w:eastAsia="Meiryo UI"/>
          <w:color w:val="auto"/>
          <w:szCs w:val="24"/>
        </w:rPr>
        <w:t xml:space="preserve"> </w:t>
      </w:r>
      <w:r w:rsidR="00A70EF5" w:rsidRPr="00F365B8">
        <w:rPr>
          <w:rFonts w:eastAsia="Meiryo UI"/>
          <w:color w:val="auto"/>
          <w:szCs w:val="24"/>
        </w:rPr>
        <w:t>Portable</w:t>
      </w:r>
      <w:ins w:id="1" w:author="Jacky Lee" w:date="2020-08-14T09:54:00Z">
        <w:r w:rsidR="008E01A5">
          <w:rPr>
            <w:rFonts w:eastAsia="Meiryo UI"/>
            <w:color w:val="auto"/>
            <w:szCs w:val="24"/>
          </w:rPr>
          <w:t xml:space="preserve"> External</w:t>
        </w:r>
      </w:ins>
      <w:r w:rsidR="00A70EF5" w:rsidRPr="00F365B8">
        <w:rPr>
          <w:rFonts w:eastAsia="Meiryo UI"/>
          <w:color w:val="auto"/>
          <w:szCs w:val="24"/>
        </w:rPr>
        <w:t xml:space="preserve"> Hard Drive</w:t>
      </w:r>
      <w:r w:rsidR="005A2F2E" w:rsidRPr="00F365B8">
        <w:rPr>
          <w:rFonts w:eastAsia="Meiryo UI"/>
          <w:color w:val="auto"/>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2"/>
      </w:tblGrid>
      <w:tr w:rsidR="00332506" w:rsidRPr="0096539D" w14:paraId="20C11D54" w14:textId="77777777">
        <w:tc>
          <w:tcPr>
            <w:tcW w:w="10170" w:type="dxa"/>
            <w:shd w:val="clear" w:color="auto" w:fill="E0E0E0"/>
            <w:vAlign w:val="center"/>
          </w:tcPr>
          <w:p w14:paraId="1E899FB8" w14:textId="77777777" w:rsidR="00332506" w:rsidRPr="00F365B8" w:rsidRDefault="00332506" w:rsidP="00E900DF">
            <w:pPr>
              <w:rPr>
                <w:rFonts w:ascii="Arial" w:eastAsia="Meiryo UI" w:hAnsi="Arial" w:cs="Arial"/>
                <w:b/>
                <w:bCs/>
                <w:sz w:val="20"/>
                <w:u w:val="single"/>
              </w:rPr>
            </w:pPr>
            <w:r w:rsidRPr="00F365B8">
              <w:rPr>
                <w:rFonts w:ascii="Arial" w:eastAsia="Meiryo UI" w:hAnsi="Arial" w:cs="Arial"/>
                <w:b/>
                <w:bCs/>
                <w:sz w:val="20"/>
              </w:rPr>
              <w:t>Description</w:t>
            </w:r>
          </w:p>
        </w:tc>
      </w:tr>
      <w:tr w:rsidR="00332506" w:rsidRPr="001751F6" w14:paraId="51A5EC89" w14:textId="77777777">
        <w:tc>
          <w:tcPr>
            <w:tcW w:w="10170" w:type="dxa"/>
            <w:shd w:val="clear" w:color="auto" w:fill="auto"/>
          </w:tcPr>
          <w:p w14:paraId="2B8EDDEF" w14:textId="77777777" w:rsidR="009426D2" w:rsidRPr="00AF39FD" w:rsidRDefault="00AF39FD" w:rsidP="0056136D">
            <w:pPr>
              <w:rPr>
                <w:rFonts w:ascii="Arial" w:eastAsia="Meiryo UI" w:hAnsi="Arial" w:cs="Arial"/>
                <w:b/>
                <w:i/>
                <w:sz w:val="20"/>
              </w:rPr>
            </w:pPr>
            <w:r w:rsidRPr="00AF39FD">
              <w:rPr>
                <w:rFonts w:ascii="Arial" w:eastAsia="Meiryo UI" w:hAnsi="Arial" w:cs="Arial"/>
                <w:b/>
                <w:i/>
                <w:sz w:val="20"/>
              </w:rPr>
              <w:t xml:space="preserve">Smart Storage. Made to Adapt. </w:t>
            </w:r>
          </w:p>
          <w:p w14:paraId="22E4D911" w14:textId="77777777" w:rsidR="00AF39FD" w:rsidRPr="0041758A" w:rsidRDefault="00AF39FD" w:rsidP="0056136D">
            <w:pPr>
              <w:rPr>
                <w:rFonts w:ascii="Arial" w:eastAsia="Meiryo UI" w:hAnsi="Arial" w:cs="Arial"/>
                <w:sz w:val="20"/>
              </w:rPr>
            </w:pPr>
          </w:p>
          <w:p w14:paraId="40682057" w14:textId="6F1C617F" w:rsidR="00BE31CE" w:rsidRDefault="00BE31CE" w:rsidP="00BE31CE">
            <w:pPr>
              <w:rPr>
                <w:rFonts w:ascii="Arial" w:eastAsia="Poppins" w:hAnsi="Arial" w:cs="Arial"/>
                <w:color w:val="000000" w:themeColor="text1"/>
                <w:sz w:val="20"/>
                <w:szCs w:val="18"/>
              </w:rPr>
            </w:pPr>
            <w:r w:rsidRPr="00BE31CE">
              <w:rPr>
                <w:rFonts w:ascii="Arial" w:eastAsia="Poppins" w:hAnsi="Arial" w:cs="Arial"/>
                <w:color w:val="000000" w:themeColor="text1"/>
                <w:sz w:val="20"/>
                <w:szCs w:val="18"/>
              </w:rPr>
              <w:t xml:space="preserve">Enjoy ultimate flexibility for your storage needs with the </w:t>
            </w:r>
            <w:proofErr w:type="spellStart"/>
            <w:r w:rsidRPr="00BE31CE">
              <w:rPr>
                <w:rFonts w:ascii="Arial" w:eastAsia="Poppins" w:hAnsi="Arial" w:cs="Arial"/>
                <w:color w:val="000000" w:themeColor="text1"/>
                <w:sz w:val="20"/>
                <w:szCs w:val="18"/>
              </w:rPr>
              <w:t>Canvio</w:t>
            </w:r>
            <w:proofErr w:type="spellEnd"/>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Flex </w:t>
            </w:r>
            <w:ins w:id="2" w:author="Jacky Lee" w:date="2020-08-14T10:00:00Z">
              <w:r w:rsidR="00FB357A">
                <w:rPr>
                  <w:rFonts w:ascii="Arial" w:eastAsia="Poppins" w:hAnsi="Arial" w:cs="Arial"/>
                  <w:color w:val="000000" w:themeColor="text1"/>
                  <w:sz w:val="20"/>
                  <w:szCs w:val="18"/>
                </w:rPr>
                <w:t>P</w:t>
              </w:r>
            </w:ins>
            <w:del w:id="3" w:author="Jacky Lee" w:date="2020-08-14T10:00:00Z">
              <w:r w:rsidRPr="00BE31CE" w:rsidDel="00FB357A">
                <w:rPr>
                  <w:rFonts w:ascii="Arial" w:eastAsia="Poppins" w:hAnsi="Arial" w:cs="Arial"/>
                  <w:color w:val="000000" w:themeColor="text1"/>
                  <w:sz w:val="20"/>
                  <w:szCs w:val="18"/>
                </w:rPr>
                <w:delText>p</w:delText>
              </w:r>
            </w:del>
            <w:r w:rsidRPr="00BE31CE">
              <w:rPr>
                <w:rFonts w:ascii="Arial" w:eastAsia="Poppins" w:hAnsi="Arial" w:cs="Arial"/>
                <w:color w:val="000000" w:themeColor="text1"/>
                <w:sz w:val="20"/>
                <w:szCs w:val="18"/>
              </w:rPr>
              <w:t xml:space="preserve">ortable </w:t>
            </w:r>
            <w:ins w:id="4" w:author="Jacky Lee" w:date="2020-08-14T09:54:00Z">
              <w:r w:rsidR="00FB357A">
                <w:rPr>
                  <w:rFonts w:ascii="Arial" w:eastAsia="Poppins" w:hAnsi="Arial" w:cs="Arial"/>
                  <w:color w:val="000000" w:themeColor="text1"/>
                  <w:sz w:val="20"/>
                  <w:szCs w:val="18"/>
                </w:rPr>
                <w:t>E</w:t>
              </w:r>
              <w:r w:rsidR="008E01A5">
                <w:rPr>
                  <w:rFonts w:ascii="Arial" w:eastAsia="Poppins" w:hAnsi="Arial" w:cs="Arial"/>
                  <w:color w:val="000000" w:themeColor="text1"/>
                  <w:sz w:val="20"/>
                  <w:szCs w:val="18"/>
                </w:rPr>
                <w:t xml:space="preserve">xternal </w:t>
              </w:r>
            </w:ins>
            <w:ins w:id="5" w:author="Jacky Lee" w:date="2020-08-14T10:00:00Z">
              <w:r w:rsidR="00FB357A">
                <w:rPr>
                  <w:rFonts w:ascii="Arial" w:eastAsia="Poppins" w:hAnsi="Arial" w:cs="Arial"/>
                  <w:color w:val="000000" w:themeColor="text1"/>
                  <w:sz w:val="20"/>
                  <w:szCs w:val="18"/>
                </w:rPr>
                <w:t>H</w:t>
              </w:r>
            </w:ins>
            <w:del w:id="6" w:author="Jacky Lee" w:date="2020-08-14T10:00:00Z">
              <w:r w:rsidRPr="00BE31CE" w:rsidDel="00FB357A">
                <w:rPr>
                  <w:rFonts w:ascii="Arial" w:eastAsia="Poppins" w:hAnsi="Arial" w:cs="Arial"/>
                  <w:color w:val="000000" w:themeColor="text1"/>
                  <w:sz w:val="20"/>
                  <w:szCs w:val="18"/>
                </w:rPr>
                <w:delText>h</w:delText>
              </w:r>
            </w:del>
            <w:r w:rsidRPr="00BE31CE">
              <w:rPr>
                <w:rFonts w:ascii="Arial" w:eastAsia="Poppins" w:hAnsi="Arial" w:cs="Arial"/>
                <w:color w:val="000000" w:themeColor="text1"/>
                <w:sz w:val="20"/>
                <w:szCs w:val="18"/>
              </w:rPr>
              <w:t xml:space="preserve">ard </w:t>
            </w:r>
            <w:ins w:id="7" w:author="Jacky Lee" w:date="2020-08-14T10:00:00Z">
              <w:r w:rsidR="00FB357A">
                <w:rPr>
                  <w:rFonts w:ascii="Arial" w:eastAsia="Poppins" w:hAnsi="Arial" w:cs="Arial"/>
                  <w:color w:val="000000" w:themeColor="text1"/>
                  <w:sz w:val="20"/>
                  <w:szCs w:val="18"/>
                </w:rPr>
                <w:t>D</w:t>
              </w:r>
            </w:ins>
            <w:del w:id="8" w:author="Jacky Lee" w:date="2020-08-14T10:00:00Z">
              <w:r w:rsidRPr="00BE31CE" w:rsidDel="00FB357A">
                <w:rPr>
                  <w:rFonts w:ascii="Arial" w:eastAsia="Poppins" w:hAnsi="Arial" w:cs="Arial"/>
                  <w:color w:val="000000" w:themeColor="text1"/>
                  <w:sz w:val="20"/>
                  <w:szCs w:val="18"/>
                </w:rPr>
                <w:delText>d</w:delText>
              </w:r>
            </w:del>
            <w:r w:rsidRPr="00BE31CE">
              <w:rPr>
                <w:rFonts w:ascii="Arial" w:eastAsia="Poppins" w:hAnsi="Arial" w:cs="Arial"/>
                <w:color w:val="000000" w:themeColor="text1"/>
                <w:sz w:val="20"/>
                <w:szCs w:val="18"/>
              </w:rPr>
              <w:t xml:space="preserve">rive. </w:t>
            </w:r>
            <w:r>
              <w:rPr>
                <w:rFonts w:ascii="Arial" w:eastAsia="Poppins" w:hAnsi="Arial" w:cs="Arial"/>
                <w:color w:val="000000" w:themeColor="text1"/>
                <w:sz w:val="20"/>
                <w:szCs w:val="18"/>
              </w:rPr>
              <w:t>With</w:t>
            </w:r>
            <w:r w:rsidRPr="00BE31CE">
              <w:rPr>
                <w:rFonts w:ascii="Arial" w:eastAsia="Poppins" w:hAnsi="Arial" w:cs="Arial"/>
                <w:color w:val="000000" w:themeColor="text1"/>
                <w:sz w:val="20"/>
                <w:szCs w:val="18"/>
              </w:rPr>
              <w:t xml:space="preserve"> up to 4TB</w:t>
            </w:r>
            <w:r w:rsidRPr="00BE31CE">
              <w:rPr>
                <w:rFonts w:ascii="Arial" w:eastAsia="Poppins" w:hAnsi="Arial" w:cs="Arial"/>
                <w:color w:val="000000" w:themeColor="text1"/>
                <w:sz w:val="20"/>
                <w:szCs w:val="18"/>
                <w:vertAlign w:val="superscript"/>
              </w:rPr>
              <w:t>1</w:t>
            </w:r>
            <w:r w:rsidRPr="00BE31CE">
              <w:rPr>
                <w:rFonts w:ascii="Arial" w:eastAsia="Poppins" w:hAnsi="Arial" w:cs="Arial"/>
                <w:color w:val="000000" w:themeColor="text1"/>
                <w:sz w:val="20"/>
                <w:szCs w:val="18"/>
              </w:rPr>
              <w:t xml:space="preserve"> of storage capacity</w:t>
            </w:r>
            <w:r w:rsidRPr="00BE31CE">
              <w:rPr>
                <w:rFonts w:ascii="Arial" w:eastAsia="Poppins" w:hAnsi="Arial" w:cs="Arial"/>
                <w:color w:val="000000" w:themeColor="text1"/>
                <w:sz w:val="20"/>
                <w:szCs w:val="18"/>
                <w:vertAlign w:val="superscript"/>
              </w:rPr>
              <w:t xml:space="preserve"> </w:t>
            </w:r>
            <w:r w:rsidRPr="00BE31CE">
              <w:rPr>
                <w:rFonts w:ascii="Arial" w:eastAsia="Poppins" w:hAnsi="Arial" w:cs="Arial"/>
                <w:color w:val="000000" w:themeColor="text1"/>
                <w:sz w:val="20"/>
                <w:szCs w:val="18"/>
              </w:rPr>
              <w:t>that can be accessed on any compatible USB device</w:t>
            </w:r>
            <w:r>
              <w:rPr>
                <w:rFonts w:ascii="Arial" w:eastAsia="Poppins" w:hAnsi="Arial" w:cs="Arial"/>
                <w:color w:val="000000" w:themeColor="text1"/>
                <w:sz w:val="20"/>
                <w:szCs w:val="18"/>
                <w:vertAlign w:val="superscript"/>
              </w:rPr>
              <w:t>4</w:t>
            </w:r>
            <w:r w:rsidRPr="00BE31CE">
              <w:rPr>
                <w:rFonts w:ascii="Arial" w:eastAsia="Poppins" w:hAnsi="Arial" w:cs="Arial"/>
                <w:color w:val="000000" w:themeColor="text1"/>
                <w:sz w:val="20"/>
                <w:szCs w:val="18"/>
              </w:rPr>
              <w:t>, the Canvio</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Flex offers a smart, </w:t>
            </w:r>
            <w:r w:rsidR="009A2829">
              <w:rPr>
                <w:rFonts w:ascii="Arial" w:eastAsia="Poppins" w:hAnsi="Arial" w:cs="Arial"/>
                <w:color w:val="000000" w:themeColor="text1"/>
                <w:sz w:val="20"/>
                <w:szCs w:val="18"/>
              </w:rPr>
              <w:t xml:space="preserve">versatile </w:t>
            </w:r>
            <w:r w:rsidRPr="00BE31CE">
              <w:rPr>
                <w:rFonts w:ascii="Arial" w:eastAsia="Poppins" w:hAnsi="Arial" w:cs="Arial"/>
                <w:color w:val="000000" w:themeColor="text1"/>
                <w:sz w:val="20"/>
                <w:szCs w:val="18"/>
              </w:rPr>
              <w:t>solution to save, secure</w:t>
            </w:r>
            <w:r w:rsidR="009A2829">
              <w:rPr>
                <w:rFonts w:ascii="Arial" w:eastAsia="Poppins" w:hAnsi="Arial" w:cs="Arial"/>
                <w:color w:val="000000" w:themeColor="text1"/>
                <w:sz w:val="20"/>
                <w:szCs w:val="18"/>
              </w:rPr>
              <w:t>,</w:t>
            </w:r>
            <w:r w:rsidRPr="00BE31CE">
              <w:rPr>
                <w:rFonts w:ascii="Arial" w:eastAsia="Poppins" w:hAnsi="Arial" w:cs="Arial"/>
                <w:color w:val="000000" w:themeColor="text1"/>
                <w:sz w:val="20"/>
                <w:szCs w:val="18"/>
              </w:rPr>
              <w:t xml:space="preserve"> and protect your files.</w:t>
            </w:r>
            <w:r>
              <w:rPr>
                <w:rFonts w:ascii="Arial" w:eastAsia="Poppins" w:hAnsi="Arial" w:cs="Arial"/>
                <w:color w:val="000000" w:themeColor="text1"/>
                <w:sz w:val="20"/>
                <w:szCs w:val="18"/>
              </w:rPr>
              <w:t xml:space="preserve"> </w:t>
            </w:r>
          </w:p>
          <w:p w14:paraId="75AD8829" w14:textId="77777777" w:rsidR="00BE31CE" w:rsidRDefault="00BE31CE" w:rsidP="00BE31CE">
            <w:pPr>
              <w:rPr>
                <w:rFonts w:ascii="Arial" w:eastAsia="Poppins" w:hAnsi="Arial" w:cs="Arial"/>
                <w:color w:val="000000" w:themeColor="text1"/>
                <w:sz w:val="20"/>
                <w:szCs w:val="18"/>
              </w:rPr>
            </w:pPr>
          </w:p>
          <w:p w14:paraId="1D4D95F1" w14:textId="77777777" w:rsidR="00BE31CE" w:rsidRDefault="00BE31CE" w:rsidP="00BE31CE">
            <w:pPr>
              <w:rPr>
                <w:rFonts w:ascii="Arial" w:eastAsia="Poppins" w:hAnsi="Arial" w:cs="Arial"/>
                <w:color w:val="000000" w:themeColor="text1"/>
                <w:sz w:val="20"/>
                <w:szCs w:val="18"/>
              </w:rPr>
            </w:pPr>
            <w:r w:rsidRPr="00BE31CE">
              <w:rPr>
                <w:rFonts w:ascii="Arial" w:eastAsia="Poppins" w:hAnsi="Arial" w:cs="Arial"/>
                <w:color w:val="000000" w:themeColor="text1"/>
                <w:sz w:val="20"/>
                <w:szCs w:val="18"/>
              </w:rPr>
              <w:t xml:space="preserve">Combining compatibility and portability, </w:t>
            </w:r>
            <w:r w:rsidR="00946632" w:rsidRPr="00946632">
              <w:rPr>
                <w:rFonts w:ascii="Arial" w:eastAsia="Poppins" w:hAnsi="Arial" w:cs="Arial"/>
                <w:color w:val="000000" w:themeColor="text1"/>
                <w:sz w:val="20"/>
                <w:szCs w:val="18"/>
              </w:rPr>
              <w:t>the Canvio</w:t>
            </w:r>
            <w:r w:rsidR="00946632" w:rsidRPr="00946632">
              <w:rPr>
                <w:rFonts w:ascii="Arial" w:eastAsia="Poppins" w:hAnsi="Arial" w:cs="Arial"/>
                <w:color w:val="000000" w:themeColor="text1"/>
                <w:sz w:val="20"/>
                <w:szCs w:val="18"/>
                <w:vertAlign w:val="superscript"/>
              </w:rPr>
              <w:t>®</w:t>
            </w:r>
            <w:r w:rsidR="00946632" w:rsidRPr="00946632">
              <w:rPr>
                <w:rFonts w:ascii="Arial" w:eastAsia="Poppins" w:hAnsi="Arial" w:cs="Arial"/>
                <w:color w:val="000000" w:themeColor="text1"/>
                <w:sz w:val="20"/>
                <w:szCs w:val="18"/>
              </w:rPr>
              <w:t xml:space="preserve"> Flex is designed to work interchangeably with most major </w:t>
            </w:r>
            <w:r w:rsidR="00946632">
              <w:rPr>
                <w:rFonts w:ascii="Arial" w:eastAsia="Poppins" w:hAnsi="Arial" w:cs="Arial"/>
                <w:color w:val="000000" w:themeColor="text1"/>
                <w:sz w:val="20"/>
                <w:szCs w:val="18"/>
              </w:rPr>
              <w:t xml:space="preserve">USB </w:t>
            </w:r>
            <w:r w:rsidR="00946632" w:rsidRPr="00946632">
              <w:rPr>
                <w:rFonts w:ascii="Arial" w:eastAsia="Poppins" w:hAnsi="Arial" w:cs="Arial"/>
                <w:color w:val="000000" w:themeColor="text1"/>
                <w:sz w:val="20"/>
                <w:szCs w:val="18"/>
              </w:rPr>
              <w:t>device</w:t>
            </w:r>
            <w:r w:rsidR="00946632">
              <w:rPr>
                <w:rFonts w:ascii="Arial" w:eastAsia="Poppins" w:hAnsi="Arial" w:cs="Arial"/>
                <w:color w:val="000000" w:themeColor="text1"/>
                <w:sz w:val="20"/>
                <w:szCs w:val="18"/>
              </w:rPr>
              <w:t>s</w:t>
            </w:r>
            <w:r w:rsidR="00946632" w:rsidRPr="00946632">
              <w:rPr>
                <w:rFonts w:ascii="Arial" w:eastAsia="Poppins" w:hAnsi="Arial" w:cs="Arial"/>
                <w:color w:val="000000" w:themeColor="text1"/>
                <w:sz w:val="20"/>
                <w:szCs w:val="18"/>
              </w:rPr>
              <w:t xml:space="preserve"> and operating systems</w:t>
            </w:r>
            <w:r w:rsidR="00946632" w:rsidRPr="00946632">
              <w:rPr>
                <w:rFonts w:ascii="Arial" w:eastAsia="Poppins" w:hAnsi="Arial" w:cs="Arial"/>
                <w:color w:val="000000" w:themeColor="text1"/>
                <w:sz w:val="20"/>
                <w:szCs w:val="18"/>
                <w:vertAlign w:val="superscript"/>
              </w:rPr>
              <w:t>4</w:t>
            </w:r>
            <w:r w:rsidR="00946632" w:rsidRPr="00946632">
              <w:rPr>
                <w:rFonts w:ascii="Arial" w:eastAsia="Poppins" w:hAnsi="Arial" w:cs="Arial"/>
                <w:color w:val="000000" w:themeColor="text1"/>
                <w:sz w:val="20"/>
                <w:szCs w:val="18"/>
              </w:rPr>
              <w:t xml:space="preserve">. </w:t>
            </w:r>
            <w:r w:rsidR="00946632">
              <w:rPr>
                <w:rFonts w:ascii="Arial" w:eastAsia="Poppins" w:hAnsi="Arial" w:cs="Arial"/>
                <w:color w:val="000000" w:themeColor="text1"/>
                <w:sz w:val="20"/>
                <w:szCs w:val="18"/>
              </w:rPr>
              <w:t>T</w:t>
            </w:r>
            <w:r w:rsidRPr="00BE31CE">
              <w:rPr>
                <w:rFonts w:ascii="Arial" w:eastAsia="Poppins" w:hAnsi="Arial" w:cs="Arial"/>
                <w:color w:val="000000" w:themeColor="text1"/>
                <w:sz w:val="20"/>
                <w:szCs w:val="18"/>
              </w:rPr>
              <w:t>he Canvio</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Flex </w:t>
            </w:r>
            <w:r w:rsidR="00946632">
              <w:rPr>
                <w:rFonts w:ascii="Arial" w:eastAsia="Poppins" w:hAnsi="Arial" w:cs="Arial"/>
                <w:color w:val="000000" w:themeColor="text1"/>
                <w:sz w:val="20"/>
                <w:szCs w:val="18"/>
              </w:rPr>
              <w:t>is compatible with</w:t>
            </w:r>
            <w:r w:rsidRPr="00BE31CE">
              <w:rPr>
                <w:rFonts w:ascii="Arial" w:eastAsia="Poppins" w:hAnsi="Arial" w:cs="Arial"/>
                <w:color w:val="000000" w:themeColor="text1"/>
                <w:sz w:val="20"/>
                <w:szCs w:val="18"/>
              </w:rPr>
              <w:t xml:space="preserve"> both Mac</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and Windows</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PC, as well as iPad Pro</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and other </w:t>
            </w:r>
            <w:r w:rsidR="00946632">
              <w:rPr>
                <w:rFonts w:ascii="Arial" w:eastAsia="Poppins" w:hAnsi="Arial" w:cs="Arial"/>
                <w:color w:val="000000" w:themeColor="text1"/>
                <w:sz w:val="20"/>
                <w:szCs w:val="18"/>
              </w:rPr>
              <w:t>compatible</w:t>
            </w:r>
            <w:r w:rsidRPr="00BE31CE">
              <w:rPr>
                <w:rFonts w:ascii="Arial" w:eastAsia="Poppins" w:hAnsi="Arial" w:cs="Arial"/>
                <w:color w:val="000000" w:themeColor="text1"/>
                <w:sz w:val="20"/>
                <w:szCs w:val="18"/>
              </w:rPr>
              <w:t xml:space="preserve"> tablet devices with USB-C</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port</w:t>
            </w:r>
            <w:r w:rsidRPr="00BE31CE">
              <w:rPr>
                <w:rFonts w:ascii="Arial" w:eastAsia="Poppins" w:hAnsi="Arial" w:cs="Arial"/>
                <w:color w:val="000000" w:themeColor="text1"/>
                <w:sz w:val="20"/>
                <w:szCs w:val="18"/>
                <w:vertAlign w:val="superscript"/>
              </w:rPr>
              <w:t>4</w:t>
            </w:r>
            <w:r w:rsidRPr="00BE31CE">
              <w:rPr>
                <w:rFonts w:ascii="Arial" w:eastAsia="Poppins" w:hAnsi="Arial" w:cs="Arial"/>
                <w:color w:val="000000" w:themeColor="text1"/>
                <w:sz w:val="20"/>
                <w:szCs w:val="18"/>
              </w:rPr>
              <w:t xml:space="preserve">.  </w:t>
            </w:r>
            <w:r w:rsidR="00946632" w:rsidRPr="00BE31CE">
              <w:rPr>
                <w:rFonts w:ascii="Arial" w:eastAsia="Poppins" w:hAnsi="Arial" w:cs="Arial"/>
                <w:color w:val="000000" w:themeColor="text1"/>
                <w:sz w:val="20"/>
                <w:szCs w:val="18"/>
              </w:rPr>
              <w:t>Enjoy the convenience and flexibility for your storage needs with the Canvio</w:t>
            </w:r>
            <w:r w:rsidR="00946632" w:rsidRPr="00BE31CE">
              <w:rPr>
                <w:rFonts w:ascii="Arial" w:eastAsia="Poppins" w:hAnsi="Arial" w:cs="Arial"/>
                <w:color w:val="000000" w:themeColor="text1"/>
                <w:sz w:val="20"/>
                <w:szCs w:val="18"/>
                <w:vertAlign w:val="superscript"/>
              </w:rPr>
              <w:t>®</w:t>
            </w:r>
            <w:r w:rsidR="00946632" w:rsidRPr="00BE31CE">
              <w:rPr>
                <w:rFonts w:ascii="Arial" w:eastAsia="Poppins" w:hAnsi="Arial" w:cs="Arial"/>
                <w:color w:val="000000" w:themeColor="text1"/>
                <w:sz w:val="20"/>
                <w:szCs w:val="18"/>
              </w:rPr>
              <w:t xml:space="preserve"> Flex - your smart storage companion.</w:t>
            </w:r>
          </w:p>
          <w:p w14:paraId="447DFA92" w14:textId="77777777" w:rsidR="00BE31CE" w:rsidRDefault="00BE31CE" w:rsidP="00BE31CE">
            <w:pPr>
              <w:rPr>
                <w:rFonts w:ascii="Arial" w:eastAsia="Poppins" w:hAnsi="Arial" w:cs="Arial"/>
                <w:color w:val="000000" w:themeColor="text1"/>
                <w:sz w:val="20"/>
                <w:szCs w:val="18"/>
              </w:rPr>
            </w:pPr>
          </w:p>
          <w:p w14:paraId="30027979" w14:textId="13CE0DA1" w:rsidR="00BE31CE" w:rsidRPr="00BE31CE" w:rsidRDefault="00AF39FD" w:rsidP="00BE31CE">
            <w:pPr>
              <w:rPr>
                <w:rFonts w:ascii="Arial" w:eastAsia="MS Mincho" w:hAnsi="Arial" w:cs="Arial"/>
                <w:sz w:val="20"/>
              </w:rPr>
            </w:pPr>
            <w:r>
              <w:rPr>
                <w:rFonts w:ascii="Arial" w:eastAsia="Poppins" w:hAnsi="Arial" w:cs="Arial"/>
                <w:color w:val="000000" w:themeColor="text1"/>
                <w:sz w:val="20"/>
                <w:szCs w:val="18"/>
              </w:rPr>
              <w:t xml:space="preserve">The </w:t>
            </w:r>
            <w:proofErr w:type="spellStart"/>
            <w:r w:rsidR="00BE31CE" w:rsidRPr="00BE31CE">
              <w:rPr>
                <w:rFonts w:ascii="Arial" w:eastAsia="Poppins" w:hAnsi="Arial" w:cs="Arial"/>
                <w:color w:val="000000" w:themeColor="text1"/>
                <w:sz w:val="20"/>
                <w:szCs w:val="18"/>
              </w:rPr>
              <w:t>Canvio</w:t>
            </w:r>
            <w:proofErr w:type="spellEnd"/>
            <w:r w:rsidR="00BE31CE" w:rsidRPr="00BE31CE">
              <w:rPr>
                <w:rFonts w:ascii="Arial" w:eastAsia="Poppins" w:hAnsi="Arial" w:cs="Arial"/>
                <w:color w:val="000000" w:themeColor="text1"/>
                <w:sz w:val="20"/>
                <w:szCs w:val="18"/>
                <w:vertAlign w:val="superscript"/>
              </w:rPr>
              <w:t>®</w:t>
            </w:r>
            <w:r w:rsidR="00BE31CE" w:rsidRPr="00BE31CE">
              <w:rPr>
                <w:rFonts w:ascii="Arial" w:eastAsia="Poppins" w:hAnsi="Arial" w:cs="Arial"/>
                <w:color w:val="000000" w:themeColor="text1"/>
                <w:sz w:val="20"/>
                <w:szCs w:val="18"/>
              </w:rPr>
              <w:t xml:space="preserve"> Flex</w:t>
            </w:r>
            <w:r>
              <w:rPr>
                <w:rFonts w:ascii="Arial" w:eastAsia="Poppins" w:hAnsi="Arial" w:cs="Arial"/>
                <w:color w:val="000000" w:themeColor="text1"/>
                <w:sz w:val="20"/>
                <w:szCs w:val="18"/>
              </w:rPr>
              <w:t xml:space="preserve"> portable</w:t>
            </w:r>
            <w:ins w:id="9" w:author="Jacky Lee" w:date="2020-08-14T09:54:00Z">
              <w:r w:rsidR="008E01A5">
                <w:rPr>
                  <w:rFonts w:ascii="Arial" w:eastAsia="Poppins" w:hAnsi="Arial" w:cs="Arial"/>
                  <w:color w:val="000000" w:themeColor="text1"/>
                  <w:sz w:val="20"/>
                  <w:szCs w:val="18"/>
                </w:rPr>
                <w:t xml:space="preserve"> external</w:t>
              </w:r>
            </w:ins>
            <w:r>
              <w:rPr>
                <w:rFonts w:ascii="Arial" w:eastAsia="Poppins" w:hAnsi="Arial" w:cs="Arial"/>
                <w:color w:val="000000" w:themeColor="text1"/>
                <w:sz w:val="20"/>
                <w:szCs w:val="18"/>
              </w:rPr>
              <w:t xml:space="preserve"> hard drive</w:t>
            </w:r>
            <w:r w:rsidR="00BE31CE" w:rsidRPr="00BE31CE">
              <w:rPr>
                <w:rFonts w:ascii="Arial" w:eastAsia="Poppins" w:hAnsi="Arial" w:cs="Arial"/>
                <w:color w:val="000000" w:themeColor="text1"/>
                <w:sz w:val="20"/>
                <w:szCs w:val="18"/>
              </w:rPr>
              <w:t xml:space="preserve"> is available in a sleek silver finish and elegant, lightweight design that compliments your</w:t>
            </w:r>
            <w:r w:rsidR="00946632">
              <w:rPr>
                <w:rFonts w:ascii="Arial" w:eastAsia="Poppins" w:hAnsi="Arial" w:cs="Arial"/>
                <w:color w:val="000000" w:themeColor="text1"/>
                <w:sz w:val="20"/>
                <w:szCs w:val="18"/>
              </w:rPr>
              <w:t xml:space="preserve"> PC, Mac</w:t>
            </w:r>
            <w:r w:rsidR="00946632" w:rsidRPr="00946632">
              <w:rPr>
                <w:rFonts w:ascii="Arial" w:eastAsia="Poppins" w:hAnsi="Arial" w:cs="Arial"/>
                <w:color w:val="000000" w:themeColor="text1"/>
                <w:sz w:val="20"/>
                <w:szCs w:val="18"/>
                <w:vertAlign w:val="superscript"/>
              </w:rPr>
              <w:t>®</w:t>
            </w:r>
            <w:r w:rsidR="00946632">
              <w:rPr>
                <w:rFonts w:ascii="Arial" w:eastAsia="Poppins" w:hAnsi="Arial" w:cs="Arial"/>
                <w:color w:val="000000" w:themeColor="text1"/>
                <w:sz w:val="20"/>
                <w:szCs w:val="18"/>
              </w:rPr>
              <w:t xml:space="preserve">, and tablet </w:t>
            </w:r>
            <w:r w:rsidR="00BE31CE" w:rsidRPr="00BE31CE">
              <w:rPr>
                <w:rFonts w:ascii="Arial" w:eastAsia="Poppins" w:hAnsi="Arial" w:cs="Arial"/>
                <w:color w:val="000000" w:themeColor="text1"/>
                <w:sz w:val="20"/>
                <w:szCs w:val="18"/>
              </w:rPr>
              <w:t>devices.</w:t>
            </w:r>
            <w:r>
              <w:rPr>
                <w:rFonts w:ascii="Arial" w:eastAsia="Poppins" w:hAnsi="Arial" w:cs="Arial"/>
                <w:color w:val="000000" w:themeColor="text1"/>
                <w:sz w:val="20"/>
                <w:szCs w:val="18"/>
              </w:rPr>
              <w:t xml:space="preserve"> </w:t>
            </w:r>
            <w:r w:rsidRPr="00BE31CE">
              <w:rPr>
                <w:rFonts w:ascii="Arial" w:eastAsia="MS Mincho" w:hAnsi="Arial" w:cs="Arial"/>
                <w:sz w:val="20"/>
              </w:rPr>
              <w:t>Powered by USB 3.0 technology, the Canvio® Flex is far faster than—but still compatible with—USB 2.0</w:t>
            </w:r>
            <w:r>
              <w:rPr>
                <w:rFonts w:ascii="Arial" w:eastAsia="MS Mincho" w:hAnsi="Arial" w:cs="Arial"/>
                <w:sz w:val="20"/>
              </w:rPr>
              <w:t xml:space="preserve"> </w:t>
            </w:r>
            <w:r w:rsidRPr="00BE31CE">
              <w:rPr>
                <w:rFonts w:ascii="Arial" w:eastAsia="MS Mincho" w:hAnsi="Arial" w:cs="Arial"/>
                <w:sz w:val="20"/>
              </w:rPr>
              <w:t>connection speed, allowing for high-speed data transfer when organizing your files</w:t>
            </w:r>
            <w:r w:rsidR="00924A16">
              <w:rPr>
                <w:rFonts w:ascii="Arial" w:eastAsia="MS Mincho" w:hAnsi="Arial" w:cs="Arial"/>
                <w:sz w:val="20"/>
                <w:vertAlign w:val="superscript"/>
              </w:rPr>
              <w:t>7</w:t>
            </w:r>
            <w:r w:rsidRPr="00BE31CE">
              <w:rPr>
                <w:rFonts w:ascii="Arial" w:eastAsia="MS Mincho" w:hAnsi="Arial" w:cs="Arial"/>
                <w:sz w:val="20"/>
              </w:rPr>
              <w:t>.</w:t>
            </w:r>
            <w:r>
              <w:rPr>
                <w:rFonts w:ascii="Arial" w:eastAsia="MS Mincho" w:hAnsi="Arial" w:cs="Arial"/>
                <w:sz w:val="20"/>
              </w:rPr>
              <w:t xml:space="preserve">  </w:t>
            </w:r>
            <w:r>
              <w:rPr>
                <w:rFonts w:ascii="Arial" w:eastAsia="Poppins" w:hAnsi="Arial" w:cs="Arial"/>
                <w:color w:val="000000" w:themeColor="text1"/>
                <w:sz w:val="20"/>
                <w:szCs w:val="18"/>
              </w:rPr>
              <w:t>Plus, the Canvio Flex</w:t>
            </w:r>
            <w:r w:rsidRPr="00AF39FD">
              <w:rPr>
                <w:rFonts w:ascii="Arial" w:eastAsia="Poppins" w:hAnsi="Arial" w:cs="Arial"/>
                <w:color w:val="000000" w:themeColor="text1"/>
                <w:sz w:val="20"/>
                <w:szCs w:val="18"/>
                <w:vertAlign w:val="superscript"/>
              </w:rPr>
              <w:t>®</w:t>
            </w:r>
            <w:r>
              <w:rPr>
                <w:rFonts w:ascii="Arial" w:eastAsia="Poppins" w:hAnsi="Arial" w:cs="Arial"/>
                <w:color w:val="000000" w:themeColor="text1"/>
                <w:sz w:val="20"/>
                <w:szCs w:val="18"/>
              </w:rPr>
              <w:t xml:space="preserve"> includes both USB-A and USB-C</w:t>
            </w:r>
            <w:r w:rsidRPr="00AF39FD">
              <w:rPr>
                <w:rFonts w:ascii="Arial" w:eastAsia="Poppins" w:hAnsi="Arial" w:cs="Arial"/>
                <w:color w:val="000000" w:themeColor="text1"/>
                <w:sz w:val="20"/>
                <w:szCs w:val="18"/>
                <w:vertAlign w:val="superscript"/>
              </w:rPr>
              <w:t>®</w:t>
            </w:r>
            <w:r>
              <w:rPr>
                <w:rFonts w:ascii="Arial" w:eastAsia="Poppins" w:hAnsi="Arial" w:cs="Arial"/>
                <w:color w:val="000000" w:themeColor="text1"/>
                <w:sz w:val="20"/>
                <w:szCs w:val="18"/>
              </w:rPr>
              <w:t xml:space="preserve"> cables, offering </w:t>
            </w:r>
            <w:r w:rsidR="00D20759">
              <w:rPr>
                <w:rFonts w:ascii="Arial" w:eastAsia="Poppins" w:hAnsi="Arial" w:cs="Arial"/>
                <w:color w:val="000000" w:themeColor="text1"/>
                <w:sz w:val="20"/>
                <w:szCs w:val="18"/>
              </w:rPr>
              <w:t xml:space="preserve">the </w:t>
            </w:r>
            <w:r>
              <w:rPr>
                <w:rFonts w:ascii="Arial" w:eastAsia="Poppins" w:hAnsi="Arial" w:cs="Arial"/>
                <w:color w:val="000000" w:themeColor="text1"/>
                <w:sz w:val="20"/>
                <w:szCs w:val="18"/>
              </w:rPr>
              <w:t>versatility to support your new and older devices.</w:t>
            </w:r>
          </w:p>
          <w:p w14:paraId="69FAE6E7" w14:textId="77777777" w:rsidR="00BE31CE" w:rsidRPr="00BE31CE" w:rsidRDefault="00BE31CE" w:rsidP="00BE31CE">
            <w:pPr>
              <w:rPr>
                <w:rFonts w:ascii="Arial" w:eastAsia="MS Mincho" w:hAnsi="Arial" w:cs="Arial"/>
                <w:sz w:val="20"/>
              </w:rPr>
            </w:pPr>
          </w:p>
          <w:p w14:paraId="597924DA" w14:textId="77777777" w:rsidR="00DC0A13" w:rsidRDefault="00BE31CE" w:rsidP="00BE31CE">
            <w:pPr>
              <w:rPr>
                <w:rFonts w:ascii="Arial" w:eastAsia="MS Mincho" w:hAnsi="Arial" w:cs="Arial"/>
                <w:sz w:val="20"/>
              </w:rPr>
            </w:pPr>
            <w:r w:rsidRPr="00BE31CE">
              <w:rPr>
                <w:rFonts w:ascii="Arial" w:eastAsia="MS Mincho" w:hAnsi="Arial" w:cs="Arial"/>
                <w:sz w:val="20"/>
              </w:rPr>
              <w:t>Backed by Toshiba’s standard 3-year limited warranty</w:t>
            </w:r>
            <w:r w:rsidRPr="00BE31CE">
              <w:rPr>
                <w:rFonts w:ascii="Arial" w:eastAsia="MS Mincho" w:hAnsi="Arial" w:cs="Arial"/>
                <w:sz w:val="20"/>
                <w:vertAlign w:val="superscript"/>
              </w:rPr>
              <w:t>2</w:t>
            </w:r>
            <w:r w:rsidRPr="00BE31CE">
              <w:rPr>
                <w:rFonts w:ascii="Arial" w:eastAsia="MS Mincho" w:hAnsi="Arial" w:cs="Arial"/>
                <w:sz w:val="20"/>
              </w:rPr>
              <w:t xml:space="preserve">, you can feel confident connecting your </w:t>
            </w:r>
            <w:r w:rsidR="00D20759">
              <w:rPr>
                <w:rFonts w:ascii="Arial" w:eastAsia="MS Mincho" w:hAnsi="Arial" w:cs="Arial"/>
                <w:sz w:val="20"/>
              </w:rPr>
              <w:t>Canvio</w:t>
            </w:r>
            <w:r w:rsidR="00D20759" w:rsidRPr="00D20759">
              <w:rPr>
                <w:rFonts w:ascii="Arial" w:eastAsia="MS Mincho" w:hAnsi="Arial" w:cs="Arial"/>
                <w:sz w:val="20"/>
                <w:vertAlign w:val="superscript"/>
              </w:rPr>
              <w:t>®</w:t>
            </w:r>
            <w:r w:rsidR="00D20759">
              <w:rPr>
                <w:rFonts w:ascii="Arial" w:eastAsia="MS Mincho" w:hAnsi="Arial" w:cs="Arial"/>
                <w:sz w:val="20"/>
              </w:rPr>
              <w:t xml:space="preserve"> Flex portable storage</w:t>
            </w:r>
            <w:r w:rsidRPr="00BE31CE">
              <w:rPr>
                <w:rFonts w:ascii="Arial" w:eastAsia="MS Mincho" w:hAnsi="Arial" w:cs="Arial"/>
                <w:sz w:val="20"/>
              </w:rPr>
              <w:t xml:space="preserve"> when and where you need to.</w:t>
            </w:r>
          </w:p>
          <w:p w14:paraId="17879F7B" w14:textId="77777777" w:rsidR="00BE31CE" w:rsidRDefault="00BE31CE" w:rsidP="00BE31CE">
            <w:pPr>
              <w:rPr>
                <w:rFonts w:ascii="Arial" w:eastAsia="MS Mincho" w:hAnsi="Arial" w:cs="Arial"/>
                <w:sz w:val="20"/>
              </w:rPr>
            </w:pPr>
          </w:p>
          <w:p w14:paraId="48FDF4D2" w14:textId="77777777" w:rsidR="00BE31CE" w:rsidRPr="0041758A" w:rsidRDefault="00BE31CE" w:rsidP="00BE31CE">
            <w:pPr>
              <w:rPr>
                <w:rFonts w:ascii="Arial" w:eastAsia="MS Mincho" w:hAnsi="Arial" w:cs="Arial"/>
                <w:sz w:val="20"/>
              </w:rPr>
            </w:pPr>
          </w:p>
        </w:tc>
      </w:tr>
    </w:tbl>
    <w:p w14:paraId="65703236" w14:textId="77777777" w:rsidR="00BB347E" w:rsidRDefault="00BB347E" w:rsidP="00E900DF">
      <w:pPr>
        <w:rPr>
          <w:rFonts w:ascii="Meiryo UI" w:eastAsia="Meiryo UI" w:hAnsi="Meiryo UI" w:cs="Meiryo UI"/>
          <w:sz w:val="20"/>
        </w:rPr>
      </w:pPr>
    </w:p>
    <w:p w14:paraId="1C4337C8" w14:textId="77777777" w:rsidR="0041758A" w:rsidRPr="001751F6" w:rsidRDefault="0041758A" w:rsidP="00E900DF">
      <w:pPr>
        <w:rPr>
          <w:rFonts w:ascii="Meiryo UI" w:eastAsia="Meiryo UI" w:hAnsi="Meiryo UI" w:cs="Meiryo U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2"/>
      </w:tblGrid>
      <w:tr w:rsidR="00332506" w:rsidRPr="00F365B8" w14:paraId="2B0DD769" w14:textId="77777777" w:rsidTr="00295BAF">
        <w:tc>
          <w:tcPr>
            <w:tcW w:w="10142" w:type="dxa"/>
            <w:shd w:val="clear" w:color="auto" w:fill="E0E0E0"/>
            <w:vAlign w:val="center"/>
          </w:tcPr>
          <w:p w14:paraId="59BFB84A" w14:textId="77777777" w:rsidR="00332506" w:rsidRPr="00ED6330" w:rsidRDefault="00BB347E" w:rsidP="00C109F6">
            <w:pPr>
              <w:rPr>
                <w:rFonts w:ascii="Arial" w:eastAsia="Meiryo UI" w:hAnsi="Arial" w:cs="Arial"/>
                <w:b/>
                <w:bCs/>
                <w:sz w:val="20"/>
                <w:u w:val="single"/>
                <w:vertAlign w:val="superscript"/>
              </w:rPr>
            </w:pPr>
            <w:r w:rsidRPr="00F365B8">
              <w:rPr>
                <w:rFonts w:ascii="Arial" w:eastAsia="Meiryo UI" w:hAnsi="Arial" w:cs="Arial"/>
                <w:sz w:val="20"/>
              </w:rPr>
              <w:br w:type="page"/>
            </w:r>
            <w:r w:rsidR="00332506" w:rsidRPr="00F365B8">
              <w:rPr>
                <w:rFonts w:ascii="Arial" w:eastAsia="Meiryo UI" w:hAnsi="Arial" w:cs="Arial"/>
                <w:b/>
                <w:bCs/>
                <w:sz w:val="20"/>
              </w:rPr>
              <w:t>Product Features</w:t>
            </w:r>
            <w:r w:rsidR="00ED6330">
              <w:rPr>
                <w:rFonts w:ascii="Arial" w:eastAsia="Meiryo UI" w:hAnsi="Arial" w:cs="Arial"/>
                <w:b/>
                <w:bCs/>
                <w:sz w:val="20"/>
                <w:vertAlign w:val="superscript"/>
              </w:rPr>
              <w:t>3</w:t>
            </w:r>
          </w:p>
        </w:tc>
      </w:tr>
      <w:tr w:rsidR="00332506" w:rsidRPr="00F365B8" w14:paraId="75397CAA" w14:textId="77777777" w:rsidTr="00295BAF">
        <w:tc>
          <w:tcPr>
            <w:tcW w:w="10142" w:type="dxa"/>
            <w:shd w:val="clear" w:color="auto" w:fill="auto"/>
          </w:tcPr>
          <w:p w14:paraId="4D0D9988" w14:textId="77777777" w:rsidR="004C5391" w:rsidRDefault="004C5391" w:rsidP="004C5391">
            <w:pPr>
              <w:numPr>
                <w:ilvl w:val="0"/>
                <w:numId w:val="21"/>
              </w:numPr>
              <w:rPr>
                <w:rFonts w:ascii="Arial" w:hAnsi="Arial"/>
                <w:sz w:val="20"/>
              </w:rPr>
            </w:pPr>
            <w:r w:rsidRPr="004C5391">
              <w:rPr>
                <w:rFonts w:ascii="Arial" w:hAnsi="Arial"/>
                <w:b/>
                <w:sz w:val="20"/>
              </w:rPr>
              <w:t>Cross-Device Compatibility</w:t>
            </w:r>
            <w:r w:rsidRPr="004C5391">
              <w:rPr>
                <w:rFonts w:ascii="Arial" w:hAnsi="Arial"/>
                <w:sz w:val="20"/>
                <w:vertAlign w:val="superscript"/>
              </w:rPr>
              <w:t xml:space="preserve">4  </w:t>
            </w:r>
          </w:p>
          <w:p w14:paraId="1DC7CDB3" w14:textId="77777777" w:rsidR="007B1E76" w:rsidRDefault="004C5391" w:rsidP="004C5391">
            <w:pPr>
              <w:pStyle w:val="ListParagraph"/>
              <w:numPr>
                <w:ilvl w:val="1"/>
                <w:numId w:val="21"/>
              </w:numPr>
              <w:rPr>
                <w:rFonts w:ascii="Arial" w:eastAsiaTheme="minorEastAsia" w:hAnsi="Arial"/>
                <w:sz w:val="20"/>
                <w:szCs w:val="20"/>
              </w:rPr>
            </w:pPr>
            <w:r w:rsidRPr="004C5391">
              <w:rPr>
                <w:rFonts w:ascii="Arial" w:eastAsiaTheme="minorEastAsia" w:hAnsi="Arial"/>
                <w:sz w:val="20"/>
                <w:szCs w:val="20"/>
              </w:rPr>
              <w:t xml:space="preserve">Preformatted </w:t>
            </w:r>
            <w:r w:rsidR="007B1E76">
              <w:rPr>
                <w:rFonts w:ascii="Arial" w:eastAsiaTheme="minorEastAsia" w:hAnsi="Arial"/>
                <w:sz w:val="20"/>
                <w:szCs w:val="20"/>
              </w:rPr>
              <w:t>exFAT for broad compatibility</w:t>
            </w:r>
          </w:p>
          <w:p w14:paraId="152B16F5" w14:textId="7DCB7868" w:rsidR="00D226AD" w:rsidRPr="00D226AD" w:rsidRDefault="007B1E76" w:rsidP="004C5391">
            <w:pPr>
              <w:pStyle w:val="ListParagraph"/>
              <w:numPr>
                <w:ilvl w:val="1"/>
                <w:numId w:val="21"/>
              </w:numPr>
              <w:rPr>
                <w:rFonts w:ascii="Arial" w:eastAsiaTheme="minorEastAsia" w:hAnsi="Arial"/>
                <w:sz w:val="20"/>
                <w:szCs w:val="20"/>
              </w:rPr>
            </w:pPr>
            <w:r>
              <w:rPr>
                <w:rFonts w:ascii="Arial" w:eastAsiaTheme="minorEastAsia" w:hAnsi="Arial"/>
                <w:sz w:val="20"/>
                <w:szCs w:val="20"/>
              </w:rPr>
              <w:t>W</w:t>
            </w:r>
            <w:r w:rsidR="004C5391" w:rsidRPr="004C5391">
              <w:rPr>
                <w:rFonts w:ascii="Arial" w:eastAsiaTheme="minorEastAsia" w:hAnsi="Arial"/>
                <w:sz w:val="20"/>
                <w:szCs w:val="20"/>
              </w:rPr>
              <w:t>orks interchangeably with Windows</w:t>
            </w:r>
            <w:r w:rsidR="004C5391" w:rsidRPr="004C5391">
              <w:rPr>
                <w:rFonts w:ascii="Arial" w:eastAsiaTheme="minorEastAsia" w:hAnsi="Arial"/>
                <w:sz w:val="20"/>
                <w:szCs w:val="20"/>
                <w:vertAlign w:val="superscript"/>
              </w:rPr>
              <w:t>®</w:t>
            </w:r>
            <w:r w:rsidR="004C5391" w:rsidRPr="004C5391">
              <w:rPr>
                <w:rFonts w:ascii="Arial" w:eastAsiaTheme="minorEastAsia" w:hAnsi="Arial"/>
                <w:sz w:val="20"/>
                <w:szCs w:val="20"/>
              </w:rPr>
              <w:t xml:space="preserve"> PC, Mac</w:t>
            </w:r>
            <w:r w:rsidR="004C5391" w:rsidRPr="004C5391">
              <w:rPr>
                <w:rFonts w:ascii="Arial" w:eastAsiaTheme="minorEastAsia" w:hAnsi="Arial"/>
                <w:sz w:val="20"/>
                <w:szCs w:val="20"/>
                <w:vertAlign w:val="superscript"/>
              </w:rPr>
              <w:t>®</w:t>
            </w:r>
            <w:r w:rsidR="004C5391" w:rsidRPr="004C5391">
              <w:rPr>
                <w:rFonts w:ascii="Arial" w:eastAsiaTheme="minorEastAsia" w:hAnsi="Arial"/>
                <w:sz w:val="20"/>
                <w:szCs w:val="20"/>
              </w:rPr>
              <w:t>, as well as iPad Pro</w:t>
            </w:r>
            <w:r w:rsidR="004C5391" w:rsidRPr="004C5391">
              <w:rPr>
                <w:rFonts w:ascii="Arial" w:eastAsiaTheme="minorEastAsia" w:hAnsi="Arial"/>
                <w:sz w:val="20"/>
                <w:szCs w:val="20"/>
                <w:vertAlign w:val="superscript"/>
              </w:rPr>
              <w:t>®</w:t>
            </w:r>
            <w:r w:rsidR="004C5391" w:rsidRPr="004C5391">
              <w:rPr>
                <w:rFonts w:ascii="Arial" w:eastAsiaTheme="minorEastAsia" w:hAnsi="Arial"/>
                <w:sz w:val="20"/>
                <w:szCs w:val="20"/>
              </w:rPr>
              <w:t xml:space="preserve"> and other compatible USB-C</w:t>
            </w:r>
            <w:r w:rsidR="004C5391" w:rsidRPr="004C5391">
              <w:rPr>
                <w:rFonts w:ascii="Arial" w:eastAsiaTheme="minorEastAsia" w:hAnsi="Arial"/>
                <w:sz w:val="20"/>
                <w:szCs w:val="20"/>
                <w:vertAlign w:val="superscript"/>
              </w:rPr>
              <w:t>®</w:t>
            </w:r>
            <w:r w:rsidR="004C5391" w:rsidRPr="004C5391">
              <w:rPr>
                <w:rFonts w:ascii="Arial" w:eastAsiaTheme="minorEastAsia" w:hAnsi="Arial"/>
                <w:sz w:val="20"/>
                <w:szCs w:val="20"/>
              </w:rPr>
              <w:t xml:space="preserve"> tablet devices</w:t>
            </w:r>
            <w:r w:rsidR="004C5391" w:rsidRPr="004C5391">
              <w:rPr>
                <w:rFonts w:ascii="Arial" w:eastAsiaTheme="minorEastAsia" w:hAnsi="Arial"/>
                <w:sz w:val="20"/>
                <w:szCs w:val="20"/>
                <w:vertAlign w:val="superscript"/>
              </w:rPr>
              <w:t>4</w:t>
            </w:r>
            <w:r w:rsidR="004C5391" w:rsidRPr="004C5391">
              <w:rPr>
                <w:rFonts w:ascii="Arial" w:eastAsiaTheme="minorEastAsia" w:hAnsi="Arial"/>
                <w:sz w:val="20"/>
                <w:szCs w:val="20"/>
              </w:rPr>
              <w:t xml:space="preserve"> out of the box.</w:t>
            </w:r>
          </w:p>
          <w:p w14:paraId="311C810F" w14:textId="77777777" w:rsidR="004C5391" w:rsidRPr="004C5391" w:rsidRDefault="004C5391" w:rsidP="004C5391">
            <w:pPr>
              <w:numPr>
                <w:ilvl w:val="0"/>
                <w:numId w:val="21"/>
              </w:numPr>
              <w:rPr>
                <w:rFonts w:ascii="Arial" w:hAnsi="Arial"/>
                <w:b/>
                <w:sz w:val="20"/>
              </w:rPr>
            </w:pPr>
            <w:r w:rsidRPr="004C5391">
              <w:rPr>
                <w:rFonts w:ascii="Arial" w:hAnsi="Arial"/>
                <w:b/>
                <w:sz w:val="20"/>
              </w:rPr>
              <w:t>USB-C</w:t>
            </w:r>
            <w:r w:rsidRPr="004C5391">
              <w:rPr>
                <w:rFonts w:ascii="Arial" w:hAnsi="Arial"/>
                <w:b/>
                <w:sz w:val="20"/>
                <w:vertAlign w:val="superscript"/>
              </w:rPr>
              <w:t xml:space="preserve">® </w:t>
            </w:r>
            <w:r w:rsidRPr="004C5391">
              <w:rPr>
                <w:rFonts w:ascii="Arial" w:hAnsi="Arial"/>
                <w:b/>
                <w:sz w:val="20"/>
              </w:rPr>
              <w:t xml:space="preserve">and USB-A Cables Included </w:t>
            </w:r>
          </w:p>
          <w:p w14:paraId="2D8FDDF0" w14:textId="77777777" w:rsidR="004C5391" w:rsidRDefault="004C5391" w:rsidP="004C5391">
            <w:pPr>
              <w:numPr>
                <w:ilvl w:val="1"/>
                <w:numId w:val="21"/>
              </w:numPr>
              <w:rPr>
                <w:rFonts w:ascii="Arial" w:hAnsi="Arial"/>
                <w:sz w:val="20"/>
              </w:rPr>
            </w:pPr>
            <w:r>
              <w:rPr>
                <w:rFonts w:ascii="Arial" w:hAnsi="Arial"/>
                <w:sz w:val="20"/>
              </w:rPr>
              <w:t>Versatile compatibility for new and older devices - d</w:t>
            </w:r>
            <w:r w:rsidRPr="004C5391">
              <w:rPr>
                <w:rFonts w:ascii="Arial" w:hAnsi="Arial"/>
                <w:sz w:val="20"/>
              </w:rPr>
              <w:t xml:space="preserve">irectly connect to any compatible </w:t>
            </w:r>
            <w:r>
              <w:rPr>
                <w:rFonts w:ascii="Arial" w:hAnsi="Arial"/>
                <w:sz w:val="20"/>
              </w:rPr>
              <w:t>USB-A and USB-C</w:t>
            </w:r>
            <w:r w:rsidRPr="004C5391">
              <w:rPr>
                <w:rFonts w:ascii="Arial" w:hAnsi="Arial"/>
                <w:sz w:val="20"/>
                <w:vertAlign w:val="superscript"/>
              </w:rPr>
              <w:t xml:space="preserve">® </w:t>
            </w:r>
            <w:r w:rsidRPr="004C5391">
              <w:rPr>
                <w:rFonts w:ascii="Arial" w:hAnsi="Arial"/>
                <w:sz w:val="20"/>
              </w:rPr>
              <w:t>device.</w:t>
            </w:r>
          </w:p>
          <w:p w14:paraId="03421097" w14:textId="77777777" w:rsidR="00DE61C1" w:rsidRPr="00DE61C1" w:rsidRDefault="00DE61C1" w:rsidP="00DE61C1">
            <w:pPr>
              <w:numPr>
                <w:ilvl w:val="0"/>
                <w:numId w:val="21"/>
              </w:numPr>
              <w:rPr>
                <w:rFonts w:ascii="Arial" w:hAnsi="Arial"/>
                <w:b/>
                <w:sz w:val="20"/>
              </w:rPr>
            </w:pPr>
            <w:r w:rsidRPr="00DE61C1">
              <w:rPr>
                <w:rFonts w:ascii="Arial" w:hAnsi="Arial"/>
                <w:b/>
                <w:sz w:val="20"/>
              </w:rPr>
              <w:t>Up to 4TB</w:t>
            </w:r>
            <w:r>
              <w:rPr>
                <w:rFonts w:ascii="Arial" w:hAnsi="Arial"/>
                <w:b/>
                <w:sz w:val="20"/>
                <w:vertAlign w:val="superscript"/>
              </w:rPr>
              <w:t>1</w:t>
            </w:r>
            <w:r w:rsidRPr="00DE61C1">
              <w:rPr>
                <w:rFonts w:ascii="Arial" w:hAnsi="Arial"/>
                <w:b/>
                <w:sz w:val="20"/>
              </w:rPr>
              <w:t xml:space="preserve"> of Storage</w:t>
            </w:r>
          </w:p>
          <w:p w14:paraId="18832083" w14:textId="77777777" w:rsidR="00DE61C1" w:rsidRDefault="00DE61C1" w:rsidP="00DE61C1">
            <w:pPr>
              <w:numPr>
                <w:ilvl w:val="1"/>
                <w:numId w:val="21"/>
              </w:numPr>
              <w:rPr>
                <w:rFonts w:ascii="Arial" w:hAnsi="Arial"/>
                <w:sz w:val="20"/>
              </w:rPr>
            </w:pPr>
            <w:r w:rsidRPr="00DE61C1">
              <w:rPr>
                <w:rFonts w:ascii="Arial" w:hAnsi="Arial"/>
                <w:sz w:val="20"/>
              </w:rPr>
              <w:t>Ample storage capacity to store your growing files and content.</w:t>
            </w:r>
          </w:p>
          <w:p w14:paraId="79830925" w14:textId="77777777" w:rsidR="00DE61C1" w:rsidRDefault="00DE61C1" w:rsidP="00DE61C1">
            <w:pPr>
              <w:numPr>
                <w:ilvl w:val="0"/>
                <w:numId w:val="21"/>
              </w:numPr>
              <w:rPr>
                <w:rFonts w:ascii="Arial" w:hAnsi="Arial"/>
                <w:b/>
                <w:sz w:val="20"/>
              </w:rPr>
            </w:pPr>
            <w:r w:rsidRPr="00DE61C1">
              <w:rPr>
                <w:rFonts w:ascii="Arial" w:hAnsi="Arial"/>
                <w:b/>
                <w:sz w:val="20"/>
              </w:rPr>
              <w:t>Sleek Design</w:t>
            </w:r>
          </w:p>
          <w:p w14:paraId="3302D331" w14:textId="77777777" w:rsidR="00DE61C1" w:rsidRPr="00DE61C1" w:rsidRDefault="00DE61C1" w:rsidP="00DE61C1">
            <w:pPr>
              <w:numPr>
                <w:ilvl w:val="1"/>
                <w:numId w:val="21"/>
              </w:numPr>
              <w:rPr>
                <w:rFonts w:ascii="Arial" w:hAnsi="Arial"/>
                <w:sz w:val="20"/>
              </w:rPr>
            </w:pPr>
            <w:r w:rsidRPr="00DE61C1">
              <w:rPr>
                <w:rFonts w:ascii="Arial" w:hAnsi="Arial"/>
                <w:sz w:val="20"/>
              </w:rPr>
              <w:t>The elegant silver finish stylishly complements your</w:t>
            </w:r>
            <w:r>
              <w:rPr>
                <w:rFonts w:ascii="Arial" w:hAnsi="Arial"/>
                <w:sz w:val="20"/>
              </w:rPr>
              <w:t xml:space="preserve"> PC,</w:t>
            </w:r>
            <w:r w:rsidRPr="00DE61C1">
              <w:rPr>
                <w:rFonts w:ascii="Arial" w:hAnsi="Arial"/>
                <w:sz w:val="20"/>
              </w:rPr>
              <w:t xml:space="preserve"> Mac</w:t>
            </w:r>
            <w:r w:rsidRPr="00EB20B7">
              <w:rPr>
                <w:rFonts w:ascii="Arial" w:hAnsi="Arial"/>
                <w:sz w:val="20"/>
                <w:vertAlign w:val="superscript"/>
              </w:rPr>
              <w:t>®</w:t>
            </w:r>
            <w:r w:rsidRPr="00DE61C1">
              <w:rPr>
                <w:rFonts w:ascii="Arial" w:hAnsi="Arial"/>
                <w:sz w:val="20"/>
              </w:rPr>
              <w:t>, and other compatible tablet devices</w:t>
            </w:r>
            <w:r>
              <w:rPr>
                <w:rFonts w:ascii="Arial" w:hAnsi="Arial"/>
                <w:sz w:val="20"/>
                <w:vertAlign w:val="superscript"/>
              </w:rPr>
              <w:t>4</w:t>
            </w:r>
            <w:r w:rsidRPr="00DE61C1">
              <w:rPr>
                <w:rFonts w:ascii="Arial" w:hAnsi="Arial"/>
                <w:sz w:val="20"/>
              </w:rPr>
              <w:t>.</w:t>
            </w:r>
          </w:p>
          <w:p w14:paraId="0E6CD74B" w14:textId="77777777" w:rsidR="00DE61C1" w:rsidRDefault="00DE61C1" w:rsidP="00DE61C1">
            <w:pPr>
              <w:numPr>
                <w:ilvl w:val="0"/>
                <w:numId w:val="21"/>
              </w:numPr>
              <w:rPr>
                <w:rFonts w:ascii="Arial" w:hAnsi="Arial"/>
                <w:b/>
                <w:sz w:val="20"/>
              </w:rPr>
            </w:pPr>
            <w:r w:rsidRPr="00DE61C1">
              <w:rPr>
                <w:rFonts w:ascii="Arial" w:hAnsi="Arial"/>
                <w:b/>
                <w:sz w:val="20"/>
              </w:rPr>
              <w:t>USB 3.0 &amp; 2.0 Compatible</w:t>
            </w:r>
          </w:p>
          <w:p w14:paraId="008C1F95" w14:textId="77777777" w:rsidR="00071D6A" w:rsidRPr="00071D6A" w:rsidRDefault="00071D6A" w:rsidP="00071D6A">
            <w:pPr>
              <w:numPr>
                <w:ilvl w:val="1"/>
                <w:numId w:val="21"/>
              </w:numPr>
              <w:rPr>
                <w:rFonts w:ascii="Arial" w:hAnsi="Arial"/>
                <w:sz w:val="20"/>
              </w:rPr>
            </w:pPr>
            <w:r w:rsidRPr="00071D6A">
              <w:rPr>
                <w:rFonts w:ascii="Arial" w:hAnsi="Arial"/>
                <w:sz w:val="20"/>
              </w:rPr>
              <w:t>USB technology allows high-speed data transfer with no external AC power cord needed.</w:t>
            </w:r>
          </w:p>
          <w:p w14:paraId="1AA4479C" w14:textId="77777777" w:rsidR="006E79BE" w:rsidRPr="00071D6A" w:rsidRDefault="00071D6A" w:rsidP="00DE61C1">
            <w:pPr>
              <w:numPr>
                <w:ilvl w:val="0"/>
                <w:numId w:val="21"/>
              </w:numPr>
              <w:rPr>
                <w:rFonts w:ascii="Arial" w:hAnsi="Arial"/>
                <w:b/>
                <w:sz w:val="20"/>
              </w:rPr>
            </w:pPr>
            <w:r w:rsidRPr="00071D6A">
              <w:rPr>
                <w:rFonts w:ascii="Arial" w:hAnsi="Arial"/>
                <w:b/>
                <w:sz w:val="20"/>
              </w:rPr>
              <w:t>Store Confidently</w:t>
            </w:r>
          </w:p>
          <w:p w14:paraId="2B5BF328" w14:textId="77777777" w:rsidR="00071D6A" w:rsidRPr="00071D6A" w:rsidRDefault="00071D6A" w:rsidP="00071D6A">
            <w:pPr>
              <w:numPr>
                <w:ilvl w:val="1"/>
                <w:numId w:val="21"/>
              </w:numPr>
              <w:rPr>
                <w:rFonts w:ascii="Arial" w:hAnsi="Arial"/>
                <w:sz w:val="20"/>
              </w:rPr>
            </w:pPr>
            <w:r w:rsidRPr="00071D6A">
              <w:rPr>
                <w:rFonts w:ascii="Arial" w:hAnsi="Arial"/>
                <w:sz w:val="20"/>
              </w:rPr>
              <w:t>Backed by Toshiba’s 3-year limited warranty</w:t>
            </w:r>
            <w:r w:rsidRPr="00071D6A">
              <w:rPr>
                <w:rFonts w:ascii="Arial" w:hAnsi="Arial"/>
                <w:sz w:val="20"/>
                <w:vertAlign w:val="superscript"/>
              </w:rPr>
              <w:t>2</w:t>
            </w:r>
            <w:r w:rsidRPr="00071D6A">
              <w:rPr>
                <w:rFonts w:ascii="Arial" w:hAnsi="Arial"/>
                <w:sz w:val="20"/>
              </w:rPr>
              <w:t>, so you can feel confident connecting your storage when and where you need to.</w:t>
            </w:r>
          </w:p>
          <w:p w14:paraId="018C0F74" w14:textId="77777777" w:rsidR="000D2215" w:rsidRPr="00F365B8" w:rsidRDefault="000D2215" w:rsidP="00295BAF">
            <w:pPr>
              <w:rPr>
                <w:rFonts w:ascii="Arial" w:eastAsia="Meiryo UI" w:hAnsi="Arial" w:cs="Arial"/>
                <w:color w:val="FF0000"/>
                <w:sz w:val="20"/>
              </w:rPr>
            </w:pPr>
          </w:p>
        </w:tc>
      </w:tr>
    </w:tbl>
    <w:p w14:paraId="39706BB3" w14:textId="77777777" w:rsidR="0087717E" w:rsidRDefault="0087717E" w:rsidP="00E900DF">
      <w:pPr>
        <w:rPr>
          <w:rFonts w:ascii="Meiryo UI" w:eastAsia="Meiryo UI" w:hAnsi="Meiryo UI" w:cs="Meiryo UI"/>
          <w:bCs/>
          <w:sz w:val="20"/>
        </w:rPr>
      </w:pPr>
    </w:p>
    <w:p w14:paraId="28E088DF" w14:textId="77777777" w:rsidR="009D668E" w:rsidRDefault="009D668E" w:rsidP="00E900DF">
      <w:pPr>
        <w:rPr>
          <w:rFonts w:ascii="Meiryo UI" w:eastAsia="Meiryo UI" w:hAnsi="Meiryo UI" w:cs="Meiryo UI"/>
          <w:bCs/>
          <w:sz w:val="20"/>
        </w:rPr>
      </w:pPr>
    </w:p>
    <w:p w14:paraId="48EF9A7E" w14:textId="77777777" w:rsidR="009D668E" w:rsidRDefault="009D668E" w:rsidP="00E900DF">
      <w:pPr>
        <w:rPr>
          <w:rFonts w:ascii="Meiryo UI" w:eastAsia="Meiryo UI" w:hAnsi="Meiryo UI" w:cs="Meiryo UI"/>
          <w:bCs/>
          <w:sz w:val="20"/>
        </w:rPr>
      </w:pPr>
    </w:p>
    <w:p w14:paraId="2B06B88E" w14:textId="77777777" w:rsidR="0041758A" w:rsidRDefault="0041758A" w:rsidP="00E900DF">
      <w:pPr>
        <w:rPr>
          <w:rFonts w:ascii="Meiryo UI" w:eastAsia="Meiryo UI" w:hAnsi="Meiryo UI" w:cs="Meiryo UI"/>
          <w:bCs/>
          <w:sz w:val="20"/>
        </w:rPr>
      </w:pPr>
    </w:p>
    <w:p w14:paraId="3BE2DED3" w14:textId="77777777" w:rsidR="003104B8" w:rsidRDefault="003104B8" w:rsidP="00E900DF">
      <w:pPr>
        <w:rPr>
          <w:rFonts w:ascii="Meiryo UI" w:eastAsia="Meiryo UI" w:hAnsi="Meiryo UI" w:cs="Meiryo UI"/>
          <w:bCs/>
          <w:sz w:val="20"/>
        </w:rPr>
      </w:pPr>
    </w:p>
    <w:p w14:paraId="098B2A2F" w14:textId="77777777" w:rsidR="00557301" w:rsidRDefault="00557301" w:rsidP="00E900DF">
      <w:pPr>
        <w:rPr>
          <w:rFonts w:ascii="Meiryo UI" w:eastAsia="Meiryo UI" w:hAnsi="Meiryo UI" w:cs="Meiryo UI"/>
          <w:bCs/>
          <w:sz w:val="20"/>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4860"/>
      </w:tblGrid>
      <w:tr w:rsidR="0087717E" w:rsidRPr="00400D5E" w14:paraId="421223B1" w14:textId="77777777" w:rsidTr="00FB357A">
        <w:tc>
          <w:tcPr>
            <w:tcW w:w="5400" w:type="dxa"/>
            <w:shd w:val="clear" w:color="auto" w:fill="E0E0E0"/>
            <w:vAlign w:val="center"/>
          </w:tcPr>
          <w:p w14:paraId="3ADE0545" w14:textId="77777777" w:rsidR="0087717E" w:rsidRPr="00924A16" w:rsidRDefault="0087717E" w:rsidP="009B7C92">
            <w:pPr>
              <w:rPr>
                <w:rFonts w:ascii="Arial" w:eastAsia="MS Mincho" w:hAnsi="Arial" w:cs="Arial"/>
                <w:b/>
                <w:bCs/>
                <w:color w:val="000080"/>
                <w:sz w:val="20"/>
                <w:u w:val="single"/>
                <w:vertAlign w:val="superscript"/>
              </w:rPr>
            </w:pPr>
            <w:r w:rsidRPr="00400D5E">
              <w:rPr>
                <w:rFonts w:ascii="Arial" w:eastAsia="MS Mincho" w:hAnsi="Arial" w:cs="Arial"/>
                <w:b/>
                <w:bCs/>
                <w:sz w:val="20"/>
              </w:rPr>
              <w:t>Product Specifications</w:t>
            </w:r>
            <w:r w:rsidR="00924A16">
              <w:rPr>
                <w:rFonts w:ascii="Arial" w:eastAsia="MS Mincho" w:hAnsi="Arial" w:cs="Arial"/>
                <w:b/>
                <w:bCs/>
                <w:sz w:val="20"/>
                <w:vertAlign w:val="superscript"/>
              </w:rPr>
              <w:t>3</w:t>
            </w:r>
          </w:p>
        </w:tc>
        <w:tc>
          <w:tcPr>
            <w:tcW w:w="4860" w:type="dxa"/>
            <w:shd w:val="clear" w:color="auto" w:fill="E0E0E0"/>
          </w:tcPr>
          <w:p w14:paraId="727D0ABF" w14:textId="77777777" w:rsidR="0087717E" w:rsidRPr="00ED6330" w:rsidRDefault="0087717E" w:rsidP="009B7C92">
            <w:pPr>
              <w:rPr>
                <w:rFonts w:ascii="Arial" w:eastAsia="MS Mincho" w:hAnsi="Arial" w:cs="Arial"/>
                <w:b/>
                <w:bCs/>
                <w:sz w:val="20"/>
                <w:vertAlign w:val="superscript"/>
              </w:rPr>
            </w:pPr>
            <w:r w:rsidRPr="00400D5E">
              <w:rPr>
                <w:rFonts w:ascii="Arial" w:eastAsia="MS Mincho" w:hAnsi="Arial" w:cs="Arial"/>
                <w:b/>
                <w:bCs/>
                <w:sz w:val="20"/>
              </w:rPr>
              <w:t>Product Image</w:t>
            </w:r>
            <w:r w:rsidR="00964B2A">
              <w:rPr>
                <w:rFonts w:ascii="Arial" w:eastAsia="MS Mincho" w:hAnsi="Arial" w:cs="Arial"/>
                <w:b/>
                <w:bCs/>
                <w:sz w:val="20"/>
              </w:rPr>
              <w:t>s</w:t>
            </w:r>
            <w:r w:rsidR="00ED6330">
              <w:rPr>
                <w:rFonts w:ascii="Arial" w:eastAsia="MS Mincho" w:hAnsi="Arial" w:cs="Arial"/>
                <w:b/>
                <w:bCs/>
                <w:sz w:val="20"/>
                <w:vertAlign w:val="superscript"/>
              </w:rPr>
              <w:t>8</w:t>
            </w:r>
          </w:p>
        </w:tc>
      </w:tr>
      <w:tr w:rsidR="0087717E" w:rsidRPr="00400D5E" w14:paraId="0CDE5481" w14:textId="77777777" w:rsidTr="00FB357A">
        <w:tc>
          <w:tcPr>
            <w:tcW w:w="5400" w:type="dxa"/>
            <w:shd w:val="clear" w:color="auto" w:fill="auto"/>
          </w:tcPr>
          <w:p w14:paraId="4CF02321" w14:textId="77777777" w:rsidR="0087717E" w:rsidRPr="00EF257F" w:rsidRDefault="0087717E" w:rsidP="009B7C92">
            <w:pPr>
              <w:rPr>
                <w:rFonts w:ascii="Arial" w:eastAsia="MS Mincho" w:hAnsi="Arial"/>
                <w:color w:val="000000"/>
                <w:sz w:val="20"/>
                <w:vertAlign w:val="superscript"/>
              </w:rPr>
            </w:pPr>
            <w:r w:rsidRPr="00400D5E">
              <w:rPr>
                <w:rFonts w:ascii="Arial" w:eastAsia="MS Mincho" w:hAnsi="Arial"/>
                <w:color w:val="000000"/>
                <w:sz w:val="20"/>
              </w:rPr>
              <w:t>Specification</w:t>
            </w:r>
            <w:r w:rsidR="00964B2A">
              <w:rPr>
                <w:rFonts w:ascii="Arial" w:eastAsia="MS Mincho" w:hAnsi="Arial"/>
                <w:color w:val="000000"/>
                <w:sz w:val="20"/>
              </w:rPr>
              <w:t>s</w:t>
            </w:r>
          </w:p>
          <w:p w14:paraId="33807D0F"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Capacity</w:t>
            </w:r>
            <w:r w:rsidRPr="00400D5E">
              <w:rPr>
                <w:rFonts w:ascii="Arial" w:eastAsia="MS Mincho" w:hAnsi="Arial"/>
                <w:sz w:val="20"/>
                <w:vertAlign w:val="superscript"/>
              </w:rPr>
              <w:t>1</w:t>
            </w:r>
            <w:r w:rsidRPr="00400D5E">
              <w:rPr>
                <w:rFonts w:ascii="Arial" w:eastAsia="MS Mincho" w:hAnsi="Arial"/>
                <w:sz w:val="20"/>
              </w:rPr>
              <w:t xml:space="preserve">: </w:t>
            </w:r>
            <w:r>
              <w:rPr>
                <w:rFonts w:ascii="Arial" w:eastAsia="MS Mincho" w:hAnsi="Arial"/>
                <w:sz w:val="20"/>
              </w:rPr>
              <w:t xml:space="preserve">up to </w:t>
            </w:r>
            <w:r w:rsidR="00AE5E53">
              <w:rPr>
                <w:rFonts w:ascii="Arial" w:eastAsia="MS Mincho" w:hAnsi="Arial"/>
                <w:bCs/>
                <w:sz w:val="20"/>
                <w:lang w:eastAsia="ja-JP"/>
              </w:rPr>
              <w:t>4</w:t>
            </w:r>
            <w:r w:rsidRPr="00400D5E">
              <w:rPr>
                <w:rFonts w:ascii="Arial" w:eastAsia="MS Mincho" w:hAnsi="Arial" w:hint="eastAsia"/>
                <w:bCs/>
                <w:sz w:val="20"/>
                <w:lang w:eastAsia="ja-JP"/>
              </w:rPr>
              <w:t>TB</w:t>
            </w:r>
          </w:p>
          <w:p w14:paraId="634A7AA5" w14:textId="77777777" w:rsidR="00CF19CE" w:rsidRPr="00CF19CE" w:rsidRDefault="0086625C" w:rsidP="0087717E">
            <w:pPr>
              <w:numPr>
                <w:ilvl w:val="0"/>
                <w:numId w:val="18"/>
              </w:numPr>
              <w:rPr>
                <w:rFonts w:ascii="Arial" w:eastAsia="MS Mincho" w:hAnsi="Arial"/>
                <w:b/>
                <w:bCs/>
                <w:sz w:val="20"/>
                <w:u w:val="single"/>
              </w:rPr>
            </w:pPr>
            <w:r>
              <w:rPr>
                <w:rFonts w:ascii="Arial" w:eastAsia="MS Mincho" w:hAnsi="Arial"/>
                <w:sz w:val="20"/>
              </w:rPr>
              <w:t>Interface</w:t>
            </w:r>
            <w:r w:rsidR="0087717E" w:rsidRPr="00400D5E">
              <w:rPr>
                <w:rFonts w:ascii="Arial" w:eastAsia="MS Mincho" w:hAnsi="Arial"/>
                <w:sz w:val="20"/>
              </w:rPr>
              <w:t xml:space="preserve">: </w:t>
            </w:r>
          </w:p>
          <w:p w14:paraId="3B4FEFBF" w14:textId="77777777" w:rsidR="00977466" w:rsidRPr="00977466" w:rsidRDefault="0087717E" w:rsidP="00B36F56">
            <w:pPr>
              <w:numPr>
                <w:ilvl w:val="1"/>
                <w:numId w:val="18"/>
              </w:numPr>
              <w:rPr>
                <w:rFonts w:ascii="Arial" w:eastAsia="MS Mincho" w:hAnsi="Arial"/>
                <w:b/>
                <w:bCs/>
                <w:sz w:val="20"/>
                <w:u w:val="single"/>
              </w:rPr>
            </w:pPr>
            <w:r w:rsidRPr="00977466">
              <w:rPr>
                <w:rFonts w:ascii="Arial" w:eastAsia="MS Mincho" w:hAnsi="Arial"/>
                <w:sz w:val="20"/>
              </w:rPr>
              <w:t>USB 3.0</w:t>
            </w:r>
          </w:p>
          <w:p w14:paraId="04AD4A22" w14:textId="77777777" w:rsidR="0087717E" w:rsidRPr="00977466" w:rsidRDefault="0087717E" w:rsidP="00B36F56">
            <w:pPr>
              <w:numPr>
                <w:ilvl w:val="1"/>
                <w:numId w:val="18"/>
              </w:numPr>
              <w:rPr>
                <w:rFonts w:ascii="Arial" w:eastAsia="MS Mincho" w:hAnsi="Arial"/>
                <w:b/>
                <w:bCs/>
                <w:sz w:val="20"/>
                <w:u w:val="single"/>
              </w:rPr>
            </w:pPr>
            <w:r w:rsidRPr="00977466">
              <w:rPr>
                <w:rFonts w:ascii="Arial" w:eastAsia="MS Mincho" w:hAnsi="Arial"/>
                <w:sz w:val="20"/>
              </w:rPr>
              <w:t>USB 2.0</w:t>
            </w:r>
          </w:p>
          <w:p w14:paraId="0701A25E"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Interface Transfer Rate</w:t>
            </w:r>
            <w:r w:rsidR="00924A16">
              <w:rPr>
                <w:rFonts w:ascii="Arial" w:eastAsia="MS Mincho" w:hAnsi="Arial"/>
                <w:sz w:val="20"/>
                <w:vertAlign w:val="superscript"/>
              </w:rPr>
              <w:t>6</w:t>
            </w:r>
            <w:r w:rsidRPr="00400D5E">
              <w:rPr>
                <w:rFonts w:ascii="Arial" w:eastAsia="MS Mincho" w:hAnsi="Arial"/>
                <w:sz w:val="20"/>
              </w:rPr>
              <w:t xml:space="preserve">: </w:t>
            </w:r>
          </w:p>
          <w:p w14:paraId="64BEA379" w14:textId="77777777" w:rsidR="0087717E" w:rsidRPr="00400D5E" w:rsidRDefault="0087717E" w:rsidP="0087717E">
            <w:pPr>
              <w:numPr>
                <w:ilvl w:val="1"/>
                <w:numId w:val="18"/>
              </w:numPr>
              <w:rPr>
                <w:rFonts w:ascii="Arial" w:eastAsia="MS Mincho" w:hAnsi="Arial"/>
                <w:b/>
                <w:bCs/>
                <w:sz w:val="20"/>
                <w:u w:val="single"/>
              </w:rPr>
            </w:pPr>
            <w:r w:rsidRPr="00400D5E">
              <w:rPr>
                <w:rFonts w:ascii="Arial" w:eastAsia="MS Mincho" w:hAnsi="Arial"/>
                <w:sz w:val="20"/>
              </w:rPr>
              <w:t>Up to 5 Gb/s (USB 3.0)</w:t>
            </w:r>
          </w:p>
          <w:p w14:paraId="0092430F" w14:textId="77777777" w:rsidR="0087717E" w:rsidRPr="00C00036" w:rsidRDefault="0087717E" w:rsidP="0087717E">
            <w:pPr>
              <w:numPr>
                <w:ilvl w:val="1"/>
                <w:numId w:val="18"/>
              </w:numPr>
              <w:rPr>
                <w:rFonts w:ascii="Arial" w:eastAsia="MS Mincho" w:hAnsi="Arial"/>
                <w:b/>
                <w:bCs/>
                <w:sz w:val="20"/>
                <w:u w:val="single"/>
              </w:rPr>
            </w:pPr>
            <w:r w:rsidRPr="00400D5E">
              <w:rPr>
                <w:rFonts w:ascii="Arial" w:eastAsia="MS Mincho" w:hAnsi="Arial"/>
                <w:sz w:val="20"/>
              </w:rPr>
              <w:t>Up to 480 Mb/s (USB 2.0)</w:t>
            </w:r>
          </w:p>
          <w:p w14:paraId="062351B9" w14:textId="77777777" w:rsidR="00C00036" w:rsidRPr="00400D5E" w:rsidRDefault="00ED6330" w:rsidP="00C00036">
            <w:pPr>
              <w:numPr>
                <w:ilvl w:val="0"/>
                <w:numId w:val="18"/>
              </w:numPr>
              <w:rPr>
                <w:rFonts w:ascii="Arial" w:eastAsia="MS Mincho" w:hAnsi="Arial"/>
                <w:b/>
                <w:bCs/>
                <w:sz w:val="20"/>
                <w:u w:val="single"/>
              </w:rPr>
            </w:pPr>
            <w:r>
              <w:rPr>
                <w:rFonts w:ascii="Arial" w:eastAsia="MS Mincho" w:hAnsi="Arial"/>
                <w:sz w:val="20"/>
              </w:rPr>
              <w:t xml:space="preserve">Drive format: </w:t>
            </w:r>
            <w:r w:rsidR="00C00036">
              <w:rPr>
                <w:rFonts w:ascii="Arial" w:eastAsia="MS Mincho" w:hAnsi="Arial"/>
                <w:sz w:val="20"/>
              </w:rPr>
              <w:t>exFAT</w:t>
            </w:r>
          </w:p>
          <w:p w14:paraId="1402CD53" w14:textId="77777777" w:rsidR="0087717E" w:rsidRPr="0087717E" w:rsidRDefault="0087717E" w:rsidP="0087717E">
            <w:pPr>
              <w:numPr>
                <w:ilvl w:val="0"/>
                <w:numId w:val="18"/>
              </w:numPr>
              <w:rPr>
                <w:rFonts w:ascii="Arial" w:eastAsia="MS Mincho" w:hAnsi="Arial"/>
                <w:b/>
                <w:bCs/>
                <w:sz w:val="20"/>
                <w:u w:val="single"/>
              </w:rPr>
            </w:pPr>
            <w:r>
              <w:rPr>
                <w:rFonts w:ascii="Arial" w:eastAsia="MS Mincho" w:hAnsi="Arial"/>
                <w:sz w:val="20"/>
                <w:lang w:val="pl-PL"/>
              </w:rPr>
              <w:t>Size</w:t>
            </w:r>
            <w:r w:rsidR="00775952">
              <w:rPr>
                <w:rFonts w:ascii="Arial" w:eastAsia="MS Mincho" w:hAnsi="Arial"/>
                <w:sz w:val="20"/>
                <w:lang w:val="pl-PL"/>
              </w:rPr>
              <w:t xml:space="preserve"> (mm)</w:t>
            </w:r>
          </w:p>
          <w:p w14:paraId="4A8BA115" w14:textId="77777777" w:rsidR="0087717E" w:rsidRPr="002772A6" w:rsidRDefault="002772A6" w:rsidP="0087717E">
            <w:pPr>
              <w:numPr>
                <w:ilvl w:val="1"/>
                <w:numId w:val="18"/>
              </w:numPr>
              <w:rPr>
                <w:rFonts w:ascii="Arial" w:eastAsia="MS Mincho" w:hAnsi="Arial"/>
                <w:bCs/>
                <w:sz w:val="20"/>
              </w:rPr>
            </w:pPr>
            <w:r>
              <w:rPr>
                <w:rFonts w:ascii="Arial" w:eastAsia="MS Mincho" w:hAnsi="Arial"/>
                <w:bCs/>
                <w:sz w:val="20"/>
              </w:rPr>
              <w:t xml:space="preserve"> 1TB</w:t>
            </w:r>
            <w:r w:rsidR="00C00036">
              <w:rPr>
                <w:rFonts w:ascii="Arial" w:eastAsia="MS Mincho" w:hAnsi="Arial"/>
                <w:bCs/>
                <w:sz w:val="20"/>
              </w:rPr>
              <w:t>/2TB</w:t>
            </w:r>
            <w:r>
              <w:rPr>
                <w:rFonts w:ascii="Arial" w:eastAsia="MS Mincho" w:hAnsi="Arial"/>
                <w:bCs/>
                <w:sz w:val="20"/>
              </w:rPr>
              <w:t xml:space="preserve">: </w:t>
            </w:r>
            <w:r w:rsidR="00C00036">
              <w:rPr>
                <w:rFonts w:ascii="Arial" w:eastAsia="MS Mincho" w:hAnsi="Arial"/>
                <w:bCs/>
                <w:sz w:val="20"/>
              </w:rPr>
              <w:t>80(W) x 111(L) x 13.5</w:t>
            </w:r>
            <w:r w:rsidR="00775952">
              <w:rPr>
                <w:rFonts w:ascii="Arial" w:eastAsia="MS Mincho" w:hAnsi="Arial"/>
                <w:bCs/>
                <w:sz w:val="20"/>
              </w:rPr>
              <w:t>(H)</w:t>
            </w:r>
          </w:p>
          <w:p w14:paraId="69AF787A" w14:textId="77777777" w:rsidR="0087717E" w:rsidRPr="002772A6" w:rsidRDefault="00775952" w:rsidP="002772A6">
            <w:pPr>
              <w:numPr>
                <w:ilvl w:val="1"/>
                <w:numId w:val="18"/>
              </w:numPr>
              <w:rPr>
                <w:rFonts w:ascii="Arial" w:eastAsia="MS Mincho" w:hAnsi="Arial"/>
                <w:bCs/>
                <w:sz w:val="20"/>
              </w:rPr>
            </w:pPr>
            <w:r>
              <w:rPr>
                <w:rFonts w:ascii="Arial" w:eastAsia="MS Mincho" w:hAnsi="Arial"/>
                <w:bCs/>
                <w:sz w:val="20"/>
              </w:rPr>
              <w:t xml:space="preserve"> </w:t>
            </w:r>
            <w:r w:rsidR="00C00036">
              <w:rPr>
                <w:rFonts w:ascii="Arial" w:eastAsia="MS Mincho" w:hAnsi="Arial"/>
                <w:bCs/>
                <w:sz w:val="20"/>
              </w:rPr>
              <w:t>4</w:t>
            </w:r>
            <w:r w:rsidR="00301192">
              <w:rPr>
                <w:rFonts w:ascii="Arial" w:eastAsia="MS Mincho" w:hAnsi="Arial"/>
                <w:bCs/>
                <w:sz w:val="20"/>
              </w:rPr>
              <w:t>TB</w:t>
            </w:r>
            <w:r w:rsidR="002772A6">
              <w:rPr>
                <w:rFonts w:ascii="Arial" w:eastAsia="MS Mincho" w:hAnsi="Arial"/>
                <w:bCs/>
                <w:sz w:val="20"/>
              </w:rPr>
              <w:t xml:space="preserve">: </w:t>
            </w:r>
            <w:r w:rsidR="00C00036">
              <w:rPr>
                <w:rFonts w:ascii="Arial" w:eastAsia="MS Mincho" w:hAnsi="Arial"/>
                <w:bCs/>
                <w:sz w:val="20"/>
              </w:rPr>
              <w:t>80(W) x 111(L) x 19</w:t>
            </w:r>
            <w:r>
              <w:rPr>
                <w:rFonts w:ascii="Arial" w:eastAsia="MS Mincho" w:hAnsi="Arial"/>
                <w:bCs/>
                <w:sz w:val="20"/>
              </w:rPr>
              <w:t>.5(H)</w:t>
            </w:r>
          </w:p>
          <w:p w14:paraId="0BADC82D"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Color</w:t>
            </w:r>
            <w:r w:rsidR="0086625C">
              <w:rPr>
                <w:rFonts w:ascii="Arial" w:eastAsia="MS Mincho" w:hAnsi="Arial"/>
                <w:sz w:val="20"/>
              </w:rPr>
              <w:t>s</w:t>
            </w:r>
            <w:r w:rsidRPr="00400D5E">
              <w:rPr>
                <w:rFonts w:ascii="Arial" w:eastAsia="MS Mincho" w:hAnsi="Arial"/>
                <w:sz w:val="20"/>
              </w:rPr>
              <w:t xml:space="preserve">: </w:t>
            </w:r>
            <w:r w:rsidR="00C00036">
              <w:rPr>
                <w:rFonts w:ascii="Arial" w:eastAsia="MS Mincho" w:hAnsi="Arial"/>
                <w:sz w:val="20"/>
                <w:lang w:eastAsia="ja-JP"/>
              </w:rPr>
              <w:t>Silver</w:t>
            </w:r>
          </w:p>
          <w:p w14:paraId="24E51062" w14:textId="77777777" w:rsidR="0087717E" w:rsidRPr="002772A6" w:rsidRDefault="0087717E" w:rsidP="0087717E">
            <w:pPr>
              <w:numPr>
                <w:ilvl w:val="0"/>
                <w:numId w:val="18"/>
              </w:numPr>
              <w:rPr>
                <w:rFonts w:ascii="Arial" w:eastAsia="MS Mincho" w:hAnsi="Arial"/>
                <w:b/>
                <w:bCs/>
                <w:sz w:val="20"/>
                <w:u w:val="single"/>
              </w:rPr>
            </w:pPr>
            <w:r w:rsidRPr="00400D5E">
              <w:rPr>
                <w:rFonts w:ascii="Arial" w:eastAsia="MS Mincho" w:hAnsi="Arial"/>
                <w:sz w:val="20"/>
              </w:rPr>
              <w:t>Weight</w:t>
            </w:r>
            <w:r w:rsidR="00775952">
              <w:rPr>
                <w:rFonts w:ascii="Arial" w:eastAsia="MS Mincho" w:hAnsi="Arial"/>
                <w:sz w:val="20"/>
              </w:rPr>
              <w:t xml:space="preserve"> (g)</w:t>
            </w:r>
            <w:r w:rsidRPr="00400D5E">
              <w:rPr>
                <w:rFonts w:ascii="Arial" w:eastAsia="MS Mincho" w:hAnsi="Arial"/>
                <w:sz w:val="20"/>
              </w:rPr>
              <w:t xml:space="preserve">: </w:t>
            </w:r>
          </w:p>
          <w:p w14:paraId="02B255A0" w14:textId="77777777" w:rsidR="00276CAD" w:rsidRPr="00276CAD" w:rsidRDefault="00775952" w:rsidP="00276CAD">
            <w:pPr>
              <w:numPr>
                <w:ilvl w:val="1"/>
                <w:numId w:val="18"/>
              </w:numPr>
              <w:rPr>
                <w:rFonts w:ascii="Arial" w:eastAsia="MS Mincho" w:hAnsi="Arial"/>
                <w:bCs/>
                <w:sz w:val="20"/>
              </w:rPr>
            </w:pPr>
            <w:r>
              <w:rPr>
                <w:rFonts w:ascii="Arial" w:eastAsia="MS Mincho" w:hAnsi="Arial"/>
                <w:bCs/>
                <w:sz w:val="20"/>
              </w:rPr>
              <w:t>1TB</w:t>
            </w:r>
            <w:r w:rsidR="00C00036">
              <w:rPr>
                <w:rFonts w:ascii="Arial" w:eastAsia="MS Mincho" w:hAnsi="Arial"/>
                <w:bCs/>
                <w:sz w:val="20"/>
              </w:rPr>
              <w:t>/2TB:149</w:t>
            </w:r>
          </w:p>
          <w:p w14:paraId="0E8B7C52" w14:textId="77777777" w:rsidR="006567DA" w:rsidRPr="003104B8" w:rsidRDefault="00C00036" w:rsidP="006567DA">
            <w:pPr>
              <w:numPr>
                <w:ilvl w:val="1"/>
                <w:numId w:val="18"/>
              </w:numPr>
              <w:rPr>
                <w:rFonts w:ascii="Arial" w:eastAsia="MS Mincho" w:hAnsi="Arial"/>
                <w:b/>
                <w:bCs/>
                <w:sz w:val="20"/>
                <w:u w:val="single"/>
              </w:rPr>
            </w:pPr>
            <w:r>
              <w:rPr>
                <w:rFonts w:ascii="Arial" w:eastAsia="MS Mincho" w:hAnsi="Arial"/>
                <w:bCs/>
                <w:sz w:val="20"/>
              </w:rPr>
              <w:t>4</w:t>
            </w:r>
            <w:r w:rsidR="00301192">
              <w:rPr>
                <w:rFonts w:ascii="Arial" w:eastAsia="MS Mincho" w:hAnsi="Arial"/>
                <w:bCs/>
                <w:sz w:val="20"/>
              </w:rPr>
              <w:t>TB</w:t>
            </w:r>
            <w:r w:rsidR="00276CAD" w:rsidRPr="00276CAD">
              <w:rPr>
                <w:rFonts w:ascii="Arial" w:eastAsia="MS Mincho" w:hAnsi="Arial"/>
                <w:bCs/>
                <w:sz w:val="20"/>
              </w:rPr>
              <w:t>:</w:t>
            </w:r>
            <w:r>
              <w:rPr>
                <w:rFonts w:ascii="Arial" w:eastAsia="MS Mincho" w:hAnsi="Arial"/>
                <w:bCs/>
                <w:sz w:val="20"/>
              </w:rPr>
              <w:t xml:space="preserve"> 210</w:t>
            </w:r>
          </w:p>
          <w:p w14:paraId="182D1B2E" w14:textId="77777777" w:rsidR="006567DA" w:rsidRPr="00400D5E" w:rsidRDefault="006567DA" w:rsidP="006567DA">
            <w:pPr>
              <w:rPr>
                <w:rFonts w:ascii="Arial" w:eastAsia="MS Mincho" w:hAnsi="Arial"/>
                <w:b/>
                <w:bCs/>
                <w:sz w:val="20"/>
                <w:u w:val="single"/>
              </w:rPr>
            </w:pPr>
          </w:p>
          <w:p w14:paraId="15785F79" w14:textId="77777777" w:rsidR="0087717E" w:rsidRPr="00400D5E" w:rsidRDefault="0087717E" w:rsidP="009B7C92">
            <w:pPr>
              <w:rPr>
                <w:rFonts w:ascii="Arial" w:eastAsia="MS Mincho" w:hAnsi="Arial"/>
                <w:sz w:val="20"/>
              </w:rPr>
            </w:pPr>
            <w:r w:rsidRPr="00400D5E">
              <w:rPr>
                <w:rFonts w:ascii="Arial" w:eastAsia="MS Mincho" w:hAnsi="Arial"/>
                <w:sz w:val="20"/>
              </w:rPr>
              <w:t>Contents</w:t>
            </w:r>
          </w:p>
          <w:p w14:paraId="45F35B6E" w14:textId="3B3532A5"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 xml:space="preserve">Toshiba </w:t>
            </w:r>
            <w:proofErr w:type="spellStart"/>
            <w:r w:rsidRPr="00400D5E">
              <w:rPr>
                <w:rFonts w:ascii="Arial" w:eastAsia="MS Mincho" w:hAnsi="Arial"/>
                <w:sz w:val="20"/>
              </w:rPr>
              <w:t>Canvio</w:t>
            </w:r>
            <w:proofErr w:type="spellEnd"/>
            <w:r w:rsidRPr="00E30C72">
              <w:rPr>
                <w:rFonts w:ascii="Arial" w:eastAsia="MS Mincho" w:hAnsi="Arial"/>
                <w:sz w:val="20"/>
                <w:vertAlign w:val="superscript"/>
              </w:rPr>
              <w:t>®</w:t>
            </w:r>
            <w:r w:rsidRPr="00400D5E">
              <w:rPr>
                <w:rFonts w:ascii="Arial" w:eastAsia="MS Mincho" w:hAnsi="Arial"/>
                <w:sz w:val="20"/>
              </w:rPr>
              <w:t xml:space="preserve"> </w:t>
            </w:r>
            <w:r w:rsidR="00E30C72">
              <w:rPr>
                <w:rFonts w:ascii="Arial" w:eastAsia="MS Mincho" w:hAnsi="Arial"/>
                <w:sz w:val="20"/>
              </w:rPr>
              <w:t>Flex</w:t>
            </w:r>
            <w:r w:rsidR="00775952">
              <w:rPr>
                <w:rFonts w:ascii="Arial" w:eastAsia="MS Mincho" w:hAnsi="Arial"/>
                <w:sz w:val="20"/>
              </w:rPr>
              <w:t xml:space="preserve"> Portable</w:t>
            </w:r>
            <w:ins w:id="10" w:author="Jacky Lee" w:date="2020-08-14T09:55:00Z">
              <w:r w:rsidR="008E01A5">
                <w:rPr>
                  <w:rFonts w:ascii="Arial" w:eastAsia="MS Mincho" w:hAnsi="Arial"/>
                  <w:sz w:val="20"/>
                </w:rPr>
                <w:t xml:space="preserve"> External</w:t>
              </w:r>
            </w:ins>
            <w:r>
              <w:rPr>
                <w:rFonts w:ascii="Arial" w:eastAsia="MS Mincho" w:hAnsi="Arial"/>
                <w:sz w:val="20"/>
              </w:rPr>
              <w:t xml:space="preserve"> </w:t>
            </w:r>
            <w:r w:rsidRPr="00400D5E">
              <w:rPr>
                <w:rFonts w:ascii="Arial" w:eastAsia="MS Mincho" w:hAnsi="Arial"/>
                <w:sz w:val="20"/>
              </w:rPr>
              <w:t xml:space="preserve">Hard Drive </w:t>
            </w:r>
          </w:p>
          <w:p w14:paraId="240766D3" w14:textId="77777777" w:rsidR="0087717E" w:rsidRPr="00E30C72" w:rsidRDefault="00977466" w:rsidP="0087717E">
            <w:pPr>
              <w:numPr>
                <w:ilvl w:val="0"/>
                <w:numId w:val="18"/>
              </w:numPr>
              <w:rPr>
                <w:rFonts w:ascii="Arial" w:eastAsia="MS Mincho" w:hAnsi="Arial"/>
                <w:b/>
                <w:bCs/>
                <w:sz w:val="20"/>
                <w:u w:val="single"/>
              </w:rPr>
            </w:pPr>
            <w:r>
              <w:rPr>
                <w:rFonts w:ascii="Arial" w:eastAsia="MS Mincho" w:hAnsi="Arial"/>
                <w:sz w:val="20"/>
              </w:rPr>
              <w:t xml:space="preserve">USB </w:t>
            </w:r>
            <w:r w:rsidR="00540FC9">
              <w:rPr>
                <w:rFonts w:ascii="Arial" w:eastAsia="MS Mincho" w:hAnsi="Arial"/>
                <w:sz w:val="20"/>
              </w:rPr>
              <w:t>Type</w:t>
            </w:r>
            <w:r w:rsidR="00E30C72">
              <w:rPr>
                <w:rFonts w:ascii="Arial" w:eastAsia="MS Mincho" w:hAnsi="Arial"/>
                <w:sz w:val="20"/>
              </w:rPr>
              <w:t>-C</w:t>
            </w:r>
            <w:r w:rsidR="00E30C72" w:rsidRPr="00E30C72">
              <w:rPr>
                <w:rFonts w:ascii="Arial" w:eastAsia="MS Mincho" w:hAnsi="Arial"/>
                <w:sz w:val="20"/>
                <w:vertAlign w:val="superscript"/>
              </w:rPr>
              <w:t>®</w:t>
            </w:r>
            <w:r w:rsidR="00E30C72">
              <w:rPr>
                <w:rFonts w:ascii="Arial" w:eastAsia="MS Mincho" w:hAnsi="Arial"/>
                <w:sz w:val="20"/>
              </w:rPr>
              <w:t xml:space="preserve"> </w:t>
            </w:r>
            <w:r w:rsidR="00540FC9">
              <w:rPr>
                <w:rFonts w:ascii="Arial" w:eastAsia="MS Mincho" w:hAnsi="Arial"/>
                <w:sz w:val="20"/>
              </w:rPr>
              <w:t xml:space="preserve">to Micro-B </w:t>
            </w:r>
            <w:r w:rsidR="00E30C72">
              <w:rPr>
                <w:rFonts w:ascii="Arial" w:eastAsia="MS Mincho" w:hAnsi="Arial"/>
                <w:sz w:val="20"/>
              </w:rPr>
              <w:t>Cable</w:t>
            </w:r>
          </w:p>
          <w:p w14:paraId="4B007AA7" w14:textId="77777777" w:rsidR="00E30C72" w:rsidRPr="00400D5E" w:rsidRDefault="00540FC9" w:rsidP="0087717E">
            <w:pPr>
              <w:numPr>
                <w:ilvl w:val="0"/>
                <w:numId w:val="18"/>
              </w:numPr>
              <w:rPr>
                <w:rFonts w:ascii="Arial" w:eastAsia="MS Mincho" w:hAnsi="Arial"/>
                <w:b/>
                <w:bCs/>
                <w:sz w:val="20"/>
                <w:u w:val="single"/>
              </w:rPr>
            </w:pPr>
            <w:r>
              <w:rPr>
                <w:rFonts w:ascii="Arial" w:eastAsia="MS Mincho" w:hAnsi="Arial"/>
                <w:sz w:val="20"/>
              </w:rPr>
              <w:t>USB</w:t>
            </w:r>
            <w:r w:rsidR="00977466">
              <w:rPr>
                <w:rFonts w:ascii="Arial" w:eastAsia="MS Mincho" w:hAnsi="Arial"/>
                <w:sz w:val="20"/>
              </w:rPr>
              <w:t xml:space="preserve"> </w:t>
            </w:r>
            <w:r>
              <w:rPr>
                <w:rFonts w:ascii="Arial" w:eastAsia="MS Mincho" w:hAnsi="Arial"/>
                <w:sz w:val="20"/>
              </w:rPr>
              <w:t xml:space="preserve">Type-A </w:t>
            </w:r>
            <w:r w:rsidR="00977466">
              <w:rPr>
                <w:rFonts w:ascii="Arial" w:eastAsia="MS Mincho" w:hAnsi="Arial"/>
                <w:sz w:val="20"/>
              </w:rPr>
              <w:t>to</w:t>
            </w:r>
            <w:r>
              <w:rPr>
                <w:rFonts w:ascii="Arial" w:eastAsia="MS Mincho" w:hAnsi="Arial"/>
                <w:sz w:val="20"/>
              </w:rPr>
              <w:t xml:space="preserve"> Micro-B</w:t>
            </w:r>
            <w:r w:rsidR="00E30C72">
              <w:rPr>
                <w:rFonts w:ascii="Arial" w:eastAsia="MS Mincho" w:hAnsi="Arial"/>
                <w:sz w:val="20"/>
              </w:rPr>
              <w:t xml:space="preserve"> Cable</w:t>
            </w:r>
          </w:p>
          <w:p w14:paraId="6C6E35E0" w14:textId="77777777" w:rsidR="0087717E" w:rsidRPr="00400D5E" w:rsidRDefault="00775952" w:rsidP="00775952">
            <w:pPr>
              <w:numPr>
                <w:ilvl w:val="0"/>
                <w:numId w:val="18"/>
              </w:numPr>
              <w:rPr>
                <w:rFonts w:ascii="Arial" w:eastAsia="MS Mincho" w:hAnsi="Arial"/>
                <w:b/>
                <w:bCs/>
                <w:sz w:val="20"/>
                <w:u w:val="single"/>
              </w:rPr>
            </w:pPr>
            <w:r>
              <w:rPr>
                <w:rFonts w:ascii="Arial" w:eastAsia="MS Mincho" w:hAnsi="Arial"/>
                <w:sz w:val="20"/>
              </w:rPr>
              <w:t>Quick</w:t>
            </w:r>
            <w:r w:rsidR="0087717E" w:rsidRPr="00400D5E">
              <w:rPr>
                <w:rFonts w:ascii="Arial" w:eastAsia="MS Mincho" w:hAnsi="Arial"/>
                <w:sz w:val="20"/>
              </w:rPr>
              <w:t xml:space="preserve"> Start Guide</w:t>
            </w:r>
          </w:p>
          <w:p w14:paraId="5B15D114" w14:textId="77777777" w:rsidR="002D33E6" w:rsidRPr="00400D5E" w:rsidRDefault="00741DD5" w:rsidP="0087717E">
            <w:pPr>
              <w:numPr>
                <w:ilvl w:val="0"/>
                <w:numId w:val="18"/>
              </w:numPr>
              <w:rPr>
                <w:rFonts w:ascii="Arial" w:eastAsia="MS Mincho" w:hAnsi="Arial"/>
                <w:b/>
                <w:bCs/>
                <w:sz w:val="20"/>
                <w:u w:val="single"/>
              </w:rPr>
            </w:pPr>
            <w:r>
              <w:rPr>
                <w:rFonts w:ascii="Arial" w:eastAsia="MS Mincho" w:hAnsi="Arial" w:cs="Arial"/>
                <w:sz w:val="20"/>
              </w:rPr>
              <w:t>3</w:t>
            </w:r>
            <w:r w:rsidR="00291E2F">
              <w:rPr>
                <w:rFonts w:ascii="Arial" w:eastAsia="MS Mincho" w:hAnsi="Arial" w:cs="Arial"/>
                <w:sz w:val="20"/>
              </w:rPr>
              <w:t>-</w:t>
            </w:r>
            <w:r w:rsidR="002D33E6">
              <w:rPr>
                <w:rFonts w:ascii="Arial" w:eastAsia="MS Mincho" w:hAnsi="Arial" w:cs="Arial"/>
                <w:sz w:val="20"/>
              </w:rPr>
              <w:t>year standard limited warranty</w:t>
            </w:r>
            <w:r w:rsidR="00327EDA">
              <w:rPr>
                <w:rFonts w:ascii="Arial" w:eastAsia="MS Mincho" w:hAnsi="Arial" w:cs="Arial"/>
                <w:sz w:val="20"/>
                <w:vertAlign w:val="superscript"/>
              </w:rPr>
              <w:t>2</w:t>
            </w:r>
          </w:p>
          <w:p w14:paraId="6F02CC19" w14:textId="77777777" w:rsidR="0087717E" w:rsidRPr="00400D5E" w:rsidRDefault="0087717E" w:rsidP="009B7C92">
            <w:pPr>
              <w:ind w:left="720"/>
              <w:rPr>
                <w:rFonts w:ascii="Arial" w:eastAsia="MS Mincho" w:hAnsi="Arial"/>
                <w:b/>
                <w:bCs/>
                <w:sz w:val="20"/>
                <w:u w:val="single"/>
              </w:rPr>
            </w:pPr>
          </w:p>
          <w:p w14:paraId="595CC122" w14:textId="77777777" w:rsidR="00C7797A" w:rsidRPr="00400D5E" w:rsidRDefault="00C7797A" w:rsidP="00C7797A">
            <w:pPr>
              <w:rPr>
                <w:rFonts w:ascii="Arial" w:eastAsia="MS Mincho" w:hAnsi="Arial"/>
                <w:sz w:val="20"/>
                <w:vertAlign w:val="superscript"/>
              </w:rPr>
            </w:pPr>
            <w:r w:rsidRPr="00400D5E">
              <w:rPr>
                <w:rFonts w:ascii="Arial" w:eastAsia="MS Mincho" w:hAnsi="Arial"/>
                <w:sz w:val="20"/>
              </w:rPr>
              <w:t>System Requirements</w:t>
            </w:r>
          </w:p>
          <w:p w14:paraId="566A1E7A" w14:textId="77777777" w:rsidR="00C00036" w:rsidRDefault="00C00036" w:rsidP="00C7797A">
            <w:pPr>
              <w:numPr>
                <w:ilvl w:val="0"/>
                <w:numId w:val="18"/>
              </w:numPr>
              <w:rPr>
                <w:rFonts w:ascii="Arial" w:eastAsia="MS Mincho" w:hAnsi="Arial"/>
                <w:sz w:val="20"/>
              </w:rPr>
            </w:pPr>
            <w:r>
              <w:rPr>
                <w:rFonts w:ascii="Arial" w:eastAsia="MS Mincho" w:hAnsi="Arial"/>
                <w:sz w:val="20"/>
              </w:rPr>
              <w:t>Computers:</w:t>
            </w:r>
          </w:p>
          <w:p w14:paraId="40200217" w14:textId="77777777" w:rsidR="00C7797A" w:rsidRPr="00400D5E" w:rsidRDefault="00C7797A" w:rsidP="00C00036">
            <w:pPr>
              <w:numPr>
                <w:ilvl w:val="1"/>
                <w:numId w:val="18"/>
              </w:numPr>
              <w:rPr>
                <w:rFonts w:ascii="Arial" w:eastAsia="MS Mincho" w:hAnsi="Arial"/>
                <w:sz w:val="20"/>
              </w:rPr>
            </w:pPr>
            <w:r w:rsidRPr="00400D5E">
              <w:rPr>
                <w:rFonts w:ascii="Arial" w:eastAsia="MS Mincho" w:hAnsi="Arial"/>
                <w:sz w:val="20"/>
              </w:rPr>
              <w:t>Windows</w:t>
            </w:r>
            <w:r w:rsidR="00EA5042" w:rsidRPr="00C00036">
              <w:rPr>
                <w:rFonts w:ascii="Arial" w:eastAsia="MS Mincho" w:hAnsi="Arial"/>
                <w:sz w:val="20"/>
                <w:vertAlign w:val="superscript"/>
              </w:rPr>
              <w:t>®</w:t>
            </w:r>
            <w:r w:rsidRPr="00400D5E">
              <w:rPr>
                <w:rFonts w:ascii="Arial" w:eastAsia="MS Mincho" w:hAnsi="Arial"/>
                <w:sz w:val="20"/>
              </w:rPr>
              <w:t xml:space="preserve"> 10,</w:t>
            </w:r>
            <w:r>
              <w:rPr>
                <w:rFonts w:ascii="Arial" w:eastAsia="MS Mincho" w:hAnsi="Arial"/>
                <w:sz w:val="20"/>
              </w:rPr>
              <w:t xml:space="preserve"> </w:t>
            </w:r>
            <w:r w:rsidR="00775952">
              <w:rPr>
                <w:rFonts w:ascii="Arial" w:eastAsia="MS Mincho" w:hAnsi="Arial"/>
                <w:sz w:val="20"/>
              </w:rPr>
              <w:t>Windows</w:t>
            </w:r>
            <w:r w:rsidR="00EA5042">
              <w:rPr>
                <w:rFonts w:ascii="Arial" w:eastAsia="MS Mincho" w:hAnsi="Arial"/>
                <w:sz w:val="20"/>
              </w:rPr>
              <w:t>®</w:t>
            </w:r>
            <w:r w:rsidR="00C00036">
              <w:rPr>
                <w:rFonts w:ascii="Arial" w:eastAsia="MS Mincho" w:hAnsi="Arial"/>
                <w:sz w:val="20"/>
              </w:rPr>
              <w:t xml:space="preserve"> 8.1</w:t>
            </w:r>
          </w:p>
          <w:p w14:paraId="26FD090B" w14:textId="77777777" w:rsidR="00D8551E" w:rsidRDefault="00385B42" w:rsidP="00C00036">
            <w:pPr>
              <w:numPr>
                <w:ilvl w:val="1"/>
                <w:numId w:val="18"/>
              </w:numPr>
              <w:rPr>
                <w:rFonts w:ascii="Arial" w:eastAsia="MS Mincho" w:hAnsi="Arial"/>
                <w:sz w:val="20"/>
              </w:rPr>
            </w:pPr>
            <w:r>
              <w:rPr>
                <w:rFonts w:ascii="Arial" w:eastAsia="MS Mincho" w:hAnsi="Arial"/>
                <w:sz w:val="20"/>
              </w:rPr>
              <w:t>mac</w:t>
            </w:r>
            <w:r w:rsidR="00D8551E" w:rsidRPr="00D8551E">
              <w:rPr>
                <w:rFonts w:ascii="Arial" w:eastAsia="MS Mincho" w:hAnsi="Arial"/>
                <w:sz w:val="20"/>
              </w:rPr>
              <w:t xml:space="preserve">OS </w:t>
            </w:r>
            <w:r w:rsidR="00540FC9">
              <w:rPr>
                <w:rFonts w:ascii="Arial" w:eastAsia="MS Mincho" w:hAnsi="Arial"/>
                <w:sz w:val="20"/>
              </w:rPr>
              <w:t xml:space="preserve">v10.15 / v10.14 </w:t>
            </w:r>
          </w:p>
          <w:p w14:paraId="5450B8EC" w14:textId="77777777" w:rsidR="00C00036" w:rsidRDefault="00385B42" w:rsidP="002B6A97">
            <w:pPr>
              <w:numPr>
                <w:ilvl w:val="0"/>
                <w:numId w:val="18"/>
              </w:numPr>
              <w:rPr>
                <w:rFonts w:ascii="Arial" w:eastAsia="MS Mincho" w:hAnsi="Arial"/>
                <w:sz w:val="20"/>
              </w:rPr>
            </w:pPr>
            <w:r>
              <w:rPr>
                <w:rFonts w:ascii="Arial" w:eastAsia="MS Mincho" w:hAnsi="Arial"/>
                <w:sz w:val="20"/>
              </w:rPr>
              <w:t>Tablet devices</w:t>
            </w:r>
            <w:r w:rsidR="00E30C72">
              <w:rPr>
                <w:rFonts w:ascii="Arial" w:eastAsia="MS Mincho" w:hAnsi="Arial"/>
                <w:sz w:val="20"/>
              </w:rPr>
              <w:t>:</w:t>
            </w:r>
          </w:p>
          <w:p w14:paraId="37D30BFA" w14:textId="77777777" w:rsidR="00F44598" w:rsidRPr="00E30C72" w:rsidRDefault="00385B42" w:rsidP="00385B42">
            <w:pPr>
              <w:pStyle w:val="ListParagraph"/>
              <w:numPr>
                <w:ilvl w:val="1"/>
                <w:numId w:val="18"/>
              </w:numPr>
              <w:rPr>
                <w:rFonts w:ascii="Arial" w:eastAsia="MS Mincho" w:hAnsi="Arial"/>
                <w:sz w:val="20"/>
                <w:szCs w:val="20"/>
              </w:rPr>
            </w:pPr>
            <w:r>
              <w:rPr>
                <w:rFonts w:ascii="Arial" w:eastAsia="MS Mincho" w:hAnsi="Arial"/>
                <w:sz w:val="20"/>
                <w:szCs w:val="20"/>
              </w:rPr>
              <w:t xml:space="preserve">Supported </w:t>
            </w:r>
            <w:r w:rsidRPr="00385B42">
              <w:rPr>
                <w:rFonts w:ascii="Arial" w:eastAsia="MS Mincho" w:hAnsi="Arial"/>
                <w:sz w:val="20"/>
                <w:szCs w:val="20"/>
              </w:rPr>
              <w:t>iPad</w:t>
            </w:r>
            <w:r w:rsidRPr="00385B42">
              <w:rPr>
                <w:rFonts w:ascii="Arial" w:eastAsia="MS Mincho" w:hAnsi="Arial"/>
                <w:sz w:val="20"/>
                <w:szCs w:val="20"/>
                <w:vertAlign w:val="superscript"/>
              </w:rPr>
              <w:t>®</w:t>
            </w:r>
            <w:r w:rsidRPr="00385B42">
              <w:rPr>
                <w:rFonts w:ascii="Arial" w:eastAsia="MS Mincho" w:hAnsi="Arial"/>
                <w:sz w:val="20"/>
                <w:szCs w:val="20"/>
              </w:rPr>
              <w:t xml:space="preserve"> and Android</w:t>
            </w:r>
            <w:r w:rsidRPr="00385B42">
              <w:rPr>
                <w:rFonts w:ascii="Arial" w:eastAsia="MS Mincho" w:hAnsi="Arial"/>
                <w:sz w:val="20"/>
                <w:szCs w:val="20"/>
                <w:vertAlign w:val="superscript"/>
              </w:rPr>
              <w:t>™</w:t>
            </w:r>
            <w:r w:rsidRPr="00385B42">
              <w:rPr>
                <w:rFonts w:ascii="Arial" w:eastAsia="MS Mincho" w:hAnsi="Arial"/>
                <w:sz w:val="20"/>
                <w:szCs w:val="20"/>
              </w:rPr>
              <w:t xml:space="preserve"> Tablet devices with USB-C</w:t>
            </w:r>
            <w:r w:rsidRPr="00385B42">
              <w:rPr>
                <w:rFonts w:ascii="Arial" w:eastAsia="MS Mincho" w:hAnsi="Arial"/>
                <w:sz w:val="20"/>
                <w:szCs w:val="20"/>
                <w:vertAlign w:val="superscript"/>
              </w:rPr>
              <w:t xml:space="preserve">® </w:t>
            </w:r>
            <w:r w:rsidRPr="00385B42">
              <w:rPr>
                <w:rFonts w:ascii="Arial" w:eastAsia="MS Mincho" w:hAnsi="Arial"/>
                <w:sz w:val="20"/>
                <w:szCs w:val="20"/>
              </w:rPr>
              <w:t>interface</w:t>
            </w:r>
            <w:r>
              <w:rPr>
                <w:rFonts w:ascii="Arial" w:eastAsia="MS Mincho" w:hAnsi="Arial"/>
                <w:sz w:val="20"/>
                <w:szCs w:val="20"/>
                <w:vertAlign w:val="superscript"/>
              </w:rPr>
              <w:t>4</w:t>
            </w:r>
          </w:p>
          <w:p w14:paraId="367F5248" w14:textId="77777777" w:rsidR="00E30C72" w:rsidRDefault="00E30C72" w:rsidP="00E30C72">
            <w:pPr>
              <w:pStyle w:val="ListParagraph"/>
              <w:numPr>
                <w:ilvl w:val="0"/>
                <w:numId w:val="18"/>
              </w:numPr>
              <w:rPr>
                <w:rFonts w:ascii="Arial" w:eastAsia="MS Mincho" w:hAnsi="Arial"/>
                <w:sz w:val="20"/>
                <w:szCs w:val="20"/>
              </w:rPr>
            </w:pPr>
            <w:r w:rsidRPr="00E30C72">
              <w:rPr>
                <w:rFonts w:ascii="Arial" w:eastAsia="MS Mincho" w:hAnsi="Arial"/>
                <w:sz w:val="20"/>
                <w:szCs w:val="20"/>
              </w:rPr>
              <w:t xml:space="preserve">Check latest device compatibility:  </w:t>
            </w:r>
          </w:p>
          <w:p w14:paraId="4D84738A" w14:textId="77777777" w:rsidR="00C00036" w:rsidRPr="00EF257F" w:rsidRDefault="00D53DA5" w:rsidP="00E30C72">
            <w:pPr>
              <w:pStyle w:val="ListParagraph"/>
              <w:numPr>
                <w:ilvl w:val="1"/>
                <w:numId w:val="18"/>
              </w:numPr>
              <w:rPr>
                <w:rFonts w:ascii="Arial" w:eastAsia="MS Mincho" w:hAnsi="Arial"/>
                <w:sz w:val="18"/>
                <w:szCs w:val="20"/>
              </w:rPr>
            </w:pPr>
            <w:hyperlink r:id="rId8" w:history="1">
              <w:r w:rsidR="00E30C72" w:rsidRPr="00EF257F">
                <w:rPr>
                  <w:rStyle w:val="Hyperlink"/>
                  <w:rFonts w:ascii="Arial" w:eastAsia="MS Mincho" w:hAnsi="Arial"/>
                  <w:sz w:val="18"/>
                  <w:szCs w:val="20"/>
                </w:rPr>
                <w:t>https://www.canvio.jp/en/compati/hdd/ot_ehdd/flex/index.htm</w:t>
              </w:r>
            </w:hyperlink>
          </w:p>
          <w:p w14:paraId="6D5157BC" w14:textId="77777777" w:rsidR="00C7797A" w:rsidRPr="00400D5E" w:rsidRDefault="00C7797A" w:rsidP="00D8551E">
            <w:pPr>
              <w:numPr>
                <w:ilvl w:val="0"/>
                <w:numId w:val="18"/>
              </w:numPr>
              <w:rPr>
                <w:rFonts w:ascii="Arial" w:eastAsia="MS Mincho" w:hAnsi="Arial"/>
                <w:sz w:val="20"/>
              </w:rPr>
            </w:pPr>
            <w:r w:rsidRPr="00400D5E">
              <w:rPr>
                <w:rFonts w:ascii="Arial" w:eastAsia="MS Mincho" w:hAnsi="Arial"/>
                <w:sz w:val="20"/>
              </w:rPr>
              <w:t>Available USB 2.0 or USB 3.0 Port</w:t>
            </w:r>
          </w:p>
          <w:p w14:paraId="649FC8FF" w14:textId="77777777" w:rsidR="0087717E" w:rsidRPr="00400D5E" w:rsidRDefault="0087717E" w:rsidP="009B7C92">
            <w:pPr>
              <w:rPr>
                <w:rFonts w:ascii="Arial" w:eastAsia="MS Mincho" w:hAnsi="Arial"/>
                <w:sz w:val="20"/>
                <w:lang w:val="fr-FR"/>
              </w:rPr>
            </w:pPr>
          </w:p>
          <w:p w14:paraId="60EEC8A9" w14:textId="77777777" w:rsidR="0087717E" w:rsidRPr="00400D5E" w:rsidRDefault="0087717E" w:rsidP="009B7C92">
            <w:pPr>
              <w:rPr>
                <w:rFonts w:ascii="Arial" w:eastAsia="MS Mincho" w:hAnsi="Arial" w:cs="Arial"/>
                <w:b/>
                <w:bCs/>
                <w:color w:val="000080"/>
                <w:sz w:val="20"/>
                <w:u w:val="single"/>
              </w:rPr>
            </w:pPr>
          </w:p>
        </w:tc>
        <w:tc>
          <w:tcPr>
            <w:tcW w:w="4860" w:type="dxa"/>
          </w:tcPr>
          <w:p w14:paraId="4394D60F" w14:textId="77777777" w:rsidR="0087717E" w:rsidRPr="00400D5E" w:rsidRDefault="0087717E" w:rsidP="009B7C92">
            <w:pPr>
              <w:rPr>
                <w:rFonts w:eastAsia="MS Mincho"/>
                <w:noProof/>
                <w:sz w:val="20"/>
              </w:rPr>
            </w:pPr>
          </w:p>
          <w:p w14:paraId="3FE4CF0C" w14:textId="77777777" w:rsidR="0087717E" w:rsidRPr="00400D5E" w:rsidRDefault="007B1E76" w:rsidP="009B7C92">
            <w:pPr>
              <w:rPr>
                <w:rFonts w:eastAsia="MS Mincho"/>
                <w:noProof/>
                <w:sz w:val="20"/>
              </w:rPr>
            </w:pPr>
            <w:r>
              <w:rPr>
                <w:noProof/>
              </w:rPr>
              <w:drawing>
                <wp:anchor distT="0" distB="0" distL="114300" distR="114300" simplePos="0" relativeHeight="251658240" behindDoc="0" locked="0" layoutInCell="1" allowOverlap="1" wp14:anchorId="1BC9ACDF" wp14:editId="22F99745">
                  <wp:simplePos x="0" y="0"/>
                  <wp:positionH relativeFrom="margin">
                    <wp:posOffset>164465</wp:posOffset>
                  </wp:positionH>
                  <wp:positionV relativeFrom="margin">
                    <wp:posOffset>238125</wp:posOffset>
                  </wp:positionV>
                  <wp:extent cx="2533650" cy="2390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3650" cy="2390140"/>
                          </a:xfrm>
                          <a:prstGeom prst="rect">
                            <a:avLst/>
                          </a:prstGeom>
                        </pic:spPr>
                      </pic:pic>
                    </a:graphicData>
                  </a:graphic>
                  <wp14:sizeRelH relativeFrom="page">
                    <wp14:pctWidth>0</wp14:pctWidth>
                  </wp14:sizeRelH>
                  <wp14:sizeRelV relativeFrom="page">
                    <wp14:pctHeight>0</wp14:pctHeight>
                  </wp14:sizeRelV>
                </wp:anchor>
              </w:drawing>
            </w:r>
          </w:p>
          <w:p w14:paraId="47E7D1C8" w14:textId="77777777" w:rsidR="0087717E" w:rsidRPr="00400D5E" w:rsidRDefault="0087717E" w:rsidP="009B7C92">
            <w:pPr>
              <w:rPr>
                <w:rFonts w:eastAsia="MS Mincho"/>
                <w:noProof/>
                <w:sz w:val="20"/>
              </w:rPr>
            </w:pPr>
          </w:p>
          <w:p w14:paraId="2367B801" w14:textId="659CAB78" w:rsidR="00155422" w:rsidRDefault="00155422" w:rsidP="009B7C92">
            <w:pPr>
              <w:rPr>
                <w:noProof/>
                <w:lang w:eastAsia="ja-JP"/>
              </w:rPr>
            </w:pPr>
          </w:p>
          <w:p w14:paraId="466B11BB" w14:textId="1494056F" w:rsidR="00E35676" w:rsidRDefault="00E35676" w:rsidP="009B7C92">
            <w:pPr>
              <w:rPr>
                <w:noProof/>
                <w:lang w:eastAsia="ja-JP"/>
              </w:rPr>
            </w:pPr>
          </w:p>
          <w:p w14:paraId="0DA12647" w14:textId="7A46390C" w:rsidR="00E35676" w:rsidRDefault="00E35676" w:rsidP="009B7C92">
            <w:pPr>
              <w:rPr>
                <w:noProof/>
                <w:lang w:eastAsia="ja-JP"/>
              </w:rPr>
            </w:pPr>
          </w:p>
          <w:p w14:paraId="73077798" w14:textId="77777777" w:rsidR="00E35676" w:rsidRDefault="00E35676" w:rsidP="009B7C92">
            <w:pPr>
              <w:rPr>
                <w:noProof/>
                <w:lang w:eastAsia="ja-JP"/>
              </w:rPr>
            </w:pPr>
          </w:p>
          <w:p w14:paraId="746975EF" w14:textId="36CB5911" w:rsidR="0087717E" w:rsidRPr="00E35676" w:rsidRDefault="00E35676" w:rsidP="00E35676">
            <w:pPr>
              <w:spacing w:line="276" w:lineRule="auto"/>
              <w:rPr>
                <w:rFonts w:ascii="Arial" w:eastAsia="Poppins" w:hAnsi="Arial" w:cs="Arial"/>
                <w:sz w:val="14"/>
                <w:szCs w:val="14"/>
              </w:rPr>
            </w:pPr>
            <w:r w:rsidRPr="00E35676">
              <w:rPr>
                <w:rFonts w:ascii="Arial" w:eastAsia="Poppins" w:hAnsi="Arial" w:cs="Arial"/>
                <w:sz w:val="12"/>
                <w:szCs w:val="14"/>
              </w:rPr>
              <w:t>Product images may not reflect the actual product</w:t>
            </w:r>
            <w:r w:rsidRPr="00E35676">
              <w:rPr>
                <w:rFonts w:ascii="Arial" w:eastAsia="Poppins" w:hAnsi="Arial" w:cs="Arial"/>
                <w:sz w:val="14"/>
                <w:szCs w:val="14"/>
              </w:rPr>
              <w:t>.</w:t>
            </w:r>
            <w:r w:rsidR="007B1E76">
              <w:rPr>
                <w:noProof/>
              </w:rPr>
              <w:drawing>
                <wp:anchor distT="0" distB="0" distL="114300" distR="114300" simplePos="0" relativeHeight="251659264" behindDoc="0" locked="0" layoutInCell="1" allowOverlap="1" wp14:anchorId="5C2CE4A4" wp14:editId="414C58B8">
                  <wp:simplePos x="0" y="0"/>
                  <wp:positionH relativeFrom="margin">
                    <wp:posOffset>-55245</wp:posOffset>
                  </wp:positionH>
                  <wp:positionV relativeFrom="margin">
                    <wp:posOffset>2689225</wp:posOffset>
                  </wp:positionV>
                  <wp:extent cx="3169285" cy="171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69285" cy="17145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Poppins" w:hAnsi="Arial" w:cs="Arial"/>
                <w:sz w:val="14"/>
                <w:szCs w:val="14"/>
              </w:rPr>
              <w:t xml:space="preserve"> </w:t>
            </w:r>
          </w:p>
        </w:tc>
      </w:tr>
    </w:tbl>
    <w:p w14:paraId="485C83F2" w14:textId="77777777" w:rsidR="001D0C40" w:rsidRDefault="001D0C40" w:rsidP="00E900DF">
      <w:pPr>
        <w:rPr>
          <w:rFonts w:ascii="Meiryo UI" w:eastAsia="Meiryo UI" w:hAnsi="Meiryo UI" w:cs="Meiryo UI"/>
          <w:bCs/>
          <w:sz w:val="20"/>
        </w:rPr>
      </w:pPr>
    </w:p>
    <w:p w14:paraId="203EC5C4" w14:textId="77777777" w:rsidR="0023669E" w:rsidRDefault="0023669E" w:rsidP="00E900DF">
      <w:pPr>
        <w:rPr>
          <w:rFonts w:ascii="Meiryo UI" w:eastAsia="Meiryo UI" w:hAnsi="Meiryo UI" w:cs="Meiryo UI"/>
          <w:bCs/>
          <w:sz w:val="20"/>
        </w:rPr>
      </w:pPr>
    </w:p>
    <w:p w14:paraId="2335A46E" w14:textId="77777777" w:rsidR="0023669E" w:rsidRDefault="0023669E" w:rsidP="00E900DF">
      <w:pPr>
        <w:rPr>
          <w:rFonts w:ascii="Meiryo UI" w:eastAsia="Meiryo UI" w:hAnsi="Meiryo UI" w:cs="Meiryo UI"/>
          <w:bCs/>
          <w:sz w:val="20"/>
        </w:rPr>
      </w:pPr>
    </w:p>
    <w:p w14:paraId="5BF1DA97" w14:textId="77777777" w:rsidR="0023669E" w:rsidRDefault="0023669E" w:rsidP="00E900DF">
      <w:pPr>
        <w:rPr>
          <w:rFonts w:ascii="Meiryo UI" w:eastAsia="Meiryo UI" w:hAnsi="Meiryo UI" w:cs="Meiryo UI"/>
          <w:bCs/>
          <w:sz w:val="20"/>
        </w:rPr>
      </w:pPr>
    </w:p>
    <w:p w14:paraId="685BA965" w14:textId="77777777" w:rsidR="0023669E" w:rsidRDefault="0023669E" w:rsidP="00E900DF">
      <w:pPr>
        <w:rPr>
          <w:rFonts w:ascii="Meiryo UI" w:eastAsia="Meiryo UI" w:hAnsi="Meiryo UI" w:cs="Meiryo UI"/>
          <w:bCs/>
          <w:sz w:val="20"/>
        </w:rPr>
      </w:pPr>
    </w:p>
    <w:p w14:paraId="1F7E8007" w14:textId="77777777" w:rsidR="006567DA" w:rsidRDefault="006567DA" w:rsidP="00E900DF">
      <w:pPr>
        <w:rPr>
          <w:rFonts w:ascii="Meiryo UI" w:eastAsia="Meiryo UI" w:hAnsi="Meiryo UI" w:cs="Meiryo UI"/>
          <w:bCs/>
          <w:sz w:val="20"/>
        </w:rPr>
      </w:pPr>
    </w:p>
    <w:p w14:paraId="53025B71" w14:textId="77777777" w:rsidR="00D722DA" w:rsidRDefault="00D722DA" w:rsidP="00E900DF">
      <w:pPr>
        <w:rPr>
          <w:rFonts w:ascii="Meiryo UI" w:eastAsia="Meiryo UI" w:hAnsi="Meiryo UI" w:cs="Meiryo UI"/>
          <w:bCs/>
          <w:sz w:val="20"/>
        </w:rPr>
      </w:pPr>
    </w:p>
    <w:p w14:paraId="1C7AE228" w14:textId="77777777" w:rsidR="00D722DA" w:rsidRDefault="00D722DA" w:rsidP="00E900DF">
      <w:pPr>
        <w:rPr>
          <w:rFonts w:ascii="Meiryo UI" w:eastAsia="Meiryo UI" w:hAnsi="Meiryo UI" w:cs="Meiryo UI"/>
          <w:bCs/>
          <w:sz w:val="20"/>
        </w:rPr>
      </w:pPr>
    </w:p>
    <w:p w14:paraId="3142E5C9" w14:textId="77777777" w:rsidR="00EF257F" w:rsidRDefault="00EF257F" w:rsidP="00E900DF">
      <w:pPr>
        <w:rPr>
          <w:rFonts w:ascii="Meiryo UI" w:eastAsia="Meiryo UI" w:hAnsi="Meiryo UI" w:cs="Meiryo UI"/>
          <w:bCs/>
          <w:sz w:val="20"/>
        </w:rPr>
      </w:pPr>
    </w:p>
    <w:p w14:paraId="6E760DE8" w14:textId="77777777" w:rsidR="00EF257F" w:rsidRDefault="00EF257F" w:rsidP="00E900DF">
      <w:pPr>
        <w:rPr>
          <w:rFonts w:ascii="Meiryo UI" w:eastAsia="Meiryo UI" w:hAnsi="Meiryo UI" w:cs="Meiryo UI"/>
          <w:bCs/>
          <w:sz w:val="20"/>
        </w:rPr>
      </w:pPr>
    </w:p>
    <w:p w14:paraId="42007ED5" w14:textId="77777777" w:rsidR="00EF257F" w:rsidRDefault="00EF257F" w:rsidP="00E900DF">
      <w:pPr>
        <w:rPr>
          <w:rFonts w:ascii="Meiryo UI" w:eastAsia="Meiryo UI" w:hAnsi="Meiryo UI" w:cs="Meiryo UI"/>
          <w:bCs/>
          <w:sz w:val="20"/>
        </w:rPr>
      </w:pPr>
    </w:p>
    <w:p w14:paraId="280E8D78" w14:textId="0D194DF7" w:rsidR="00EF257F" w:rsidRDefault="00EF257F" w:rsidP="00E900DF">
      <w:pPr>
        <w:rPr>
          <w:rFonts w:ascii="Meiryo UI" w:eastAsia="Meiryo UI" w:hAnsi="Meiryo UI" w:cs="Meiryo UI"/>
          <w:bCs/>
          <w:sz w:val="20"/>
        </w:rPr>
      </w:pPr>
    </w:p>
    <w:p w14:paraId="1ED0BE98" w14:textId="77777777" w:rsidR="00E35676" w:rsidRPr="001751F6" w:rsidRDefault="00E35676" w:rsidP="00E900DF">
      <w:pPr>
        <w:rPr>
          <w:rFonts w:ascii="Meiryo UI" w:eastAsia="Meiryo UI" w:hAnsi="Meiryo UI" w:cs="Meiryo UI"/>
          <w:bCs/>
          <w:sz w:val="20"/>
        </w:rPr>
      </w:pPr>
    </w:p>
    <w:tbl>
      <w:tblPr>
        <w:tblW w:w="103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0" w:type="dxa"/>
        </w:tblCellMar>
        <w:tblLook w:val="0000" w:firstRow="0" w:lastRow="0" w:firstColumn="0" w:lastColumn="0" w:noHBand="0" w:noVBand="0"/>
      </w:tblPr>
      <w:tblGrid>
        <w:gridCol w:w="1720"/>
        <w:gridCol w:w="3503"/>
        <w:gridCol w:w="1952"/>
        <w:gridCol w:w="3151"/>
      </w:tblGrid>
      <w:tr w:rsidR="000605AE" w:rsidRPr="00F365B8" w14:paraId="69109C8F" w14:textId="77777777" w:rsidTr="00FB357A">
        <w:trPr>
          <w:trHeight w:val="285"/>
        </w:trPr>
        <w:tc>
          <w:tcPr>
            <w:tcW w:w="10326" w:type="dxa"/>
            <w:gridSpan w:val="4"/>
            <w:shd w:val="clear" w:color="auto" w:fill="F3F3F3"/>
            <w:vAlign w:val="center"/>
          </w:tcPr>
          <w:p w14:paraId="5155F123" w14:textId="77777777" w:rsidR="000605AE" w:rsidRPr="00F365B8" w:rsidRDefault="000605AE" w:rsidP="002F2B4F">
            <w:pPr>
              <w:rPr>
                <w:rFonts w:ascii="Arial" w:eastAsia="Meiryo UI" w:hAnsi="Arial" w:cs="Arial"/>
                <w:b/>
                <w:iCs/>
                <w:sz w:val="20"/>
              </w:rPr>
            </w:pPr>
            <w:r w:rsidRPr="00F365B8">
              <w:rPr>
                <w:rFonts w:ascii="Arial" w:eastAsia="Meiryo UI" w:hAnsi="Arial" w:cs="Arial"/>
                <w:b/>
                <w:bCs/>
                <w:sz w:val="20"/>
              </w:rPr>
              <w:lastRenderedPageBreak/>
              <w:t>Part Set-up Information</w:t>
            </w:r>
          </w:p>
        </w:tc>
      </w:tr>
      <w:tr w:rsidR="00EB2D47" w:rsidRPr="00F365B8" w14:paraId="6D20908B" w14:textId="77777777" w:rsidTr="00FB357A">
        <w:trPr>
          <w:trHeight w:val="285"/>
        </w:trPr>
        <w:tc>
          <w:tcPr>
            <w:tcW w:w="1720" w:type="dxa"/>
            <w:shd w:val="clear" w:color="auto" w:fill="F3F3F3"/>
            <w:vAlign w:val="center"/>
          </w:tcPr>
          <w:p w14:paraId="3D5319C7" w14:textId="77777777" w:rsidR="00EB2D47" w:rsidRPr="00F365B8" w:rsidRDefault="00EB2D47" w:rsidP="002F2B4F">
            <w:pPr>
              <w:rPr>
                <w:rFonts w:ascii="Arial" w:eastAsia="Meiryo UI" w:hAnsi="Arial" w:cs="Arial"/>
                <w:b/>
                <w:bCs/>
                <w:sz w:val="20"/>
              </w:rPr>
            </w:pPr>
            <w:r w:rsidRPr="00F365B8">
              <w:rPr>
                <w:rFonts w:ascii="Arial" w:eastAsia="Meiryo UI" w:hAnsi="Arial" w:cs="Arial"/>
                <w:b/>
                <w:bCs/>
                <w:sz w:val="20"/>
              </w:rPr>
              <w:t xml:space="preserve">Part Number:  </w:t>
            </w:r>
          </w:p>
        </w:tc>
        <w:tc>
          <w:tcPr>
            <w:tcW w:w="3503" w:type="dxa"/>
            <w:vAlign w:val="center"/>
          </w:tcPr>
          <w:p w14:paraId="3810BC7D" w14:textId="77777777" w:rsidR="00EB2D47" w:rsidRPr="00F365B8" w:rsidRDefault="00F921FC" w:rsidP="002F2B4F">
            <w:pPr>
              <w:pStyle w:val="Heading3"/>
              <w:rPr>
                <w:rFonts w:eastAsia="Meiryo UI"/>
                <w:b w:val="0"/>
                <w:bCs w:val="0"/>
                <w:color w:val="auto"/>
                <w:sz w:val="20"/>
              </w:rPr>
            </w:pPr>
            <w:r w:rsidRPr="00F365B8">
              <w:rPr>
                <w:rFonts w:eastAsia="Meiryo UI"/>
                <w:b w:val="0"/>
                <w:bCs w:val="0"/>
                <w:color w:val="auto"/>
                <w:sz w:val="20"/>
              </w:rPr>
              <w:t>See below</w:t>
            </w:r>
          </w:p>
        </w:tc>
        <w:tc>
          <w:tcPr>
            <w:tcW w:w="1952" w:type="dxa"/>
            <w:shd w:val="clear" w:color="auto" w:fill="F3F3F3"/>
            <w:vAlign w:val="center"/>
          </w:tcPr>
          <w:p w14:paraId="751BCF0A" w14:textId="77777777" w:rsidR="00EB2D47" w:rsidRPr="00F365B8" w:rsidRDefault="00EB2D47" w:rsidP="002F2B4F">
            <w:pPr>
              <w:rPr>
                <w:rFonts w:ascii="Arial" w:eastAsia="Meiryo UI" w:hAnsi="Arial" w:cs="Arial"/>
                <w:b/>
                <w:bCs/>
                <w:sz w:val="20"/>
              </w:rPr>
            </w:pPr>
            <w:r w:rsidRPr="00F365B8">
              <w:rPr>
                <w:rFonts w:ascii="Arial" w:eastAsia="Meiryo UI" w:hAnsi="Arial" w:cs="Arial"/>
                <w:b/>
                <w:bCs/>
                <w:sz w:val="20"/>
              </w:rPr>
              <w:t>Product Dimensions:</w:t>
            </w:r>
          </w:p>
        </w:tc>
        <w:tc>
          <w:tcPr>
            <w:tcW w:w="3151" w:type="dxa"/>
            <w:vAlign w:val="center"/>
          </w:tcPr>
          <w:p w14:paraId="46E2A559" w14:textId="77777777" w:rsidR="001D0C40" w:rsidRDefault="00982E36" w:rsidP="00276CAD">
            <w:pPr>
              <w:rPr>
                <w:rFonts w:ascii="Arial" w:eastAsia="Meiryo UI" w:hAnsi="Arial" w:cs="Arial"/>
                <w:iCs/>
                <w:sz w:val="20"/>
                <w:lang w:eastAsia="ja-JP"/>
              </w:rPr>
            </w:pPr>
            <w:r>
              <w:rPr>
                <w:rFonts w:ascii="Arial" w:eastAsia="Meiryo UI" w:hAnsi="Arial" w:cs="Arial"/>
                <w:iCs/>
                <w:sz w:val="20"/>
                <w:lang w:eastAsia="ja-JP"/>
              </w:rPr>
              <w:t>1TB</w:t>
            </w:r>
            <w:r w:rsidR="00327EDA">
              <w:rPr>
                <w:rFonts w:ascii="Arial" w:eastAsia="Meiryo UI" w:hAnsi="Arial" w:cs="Arial"/>
                <w:iCs/>
                <w:sz w:val="20"/>
                <w:lang w:eastAsia="ja-JP"/>
              </w:rPr>
              <w:t>/2TB</w:t>
            </w:r>
            <w:r w:rsidR="001D0C40" w:rsidRPr="001D0C40">
              <w:rPr>
                <w:rFonts w:ascii="Arial" w:eastAsia="Meiryo UI" w:hAnsi="Arial" w:cs="Arial"/>
                <w:iCs/>
                <w:sz w:val="20"/>
                <w:lang w:eastAsia="ja-JP"/>
              </w:rPr>
              <w:t xml:space="preserve">: </w:t>
            </w:r>
          </w:p>
          <w:p w14:paraId="7FEE24C4" w14:textId="77777777" w:rsidR="001D0C40"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mm: </w:t>
            </w:r>
            <w:r w:rsidR="00A72485">
              <w:rPr>
                <w:rFonts w:ascii="Arial" w:eastAsia="Meiryo UI" w:hAnsi="Arial" w:cs="Arial"/>
                <w:iCs/>
                <w:sz w:val="20"/>
                <w:lang w:eastAsia="ja-JP"/>
              </w:rPr>
              <w:t>80(W) x 111(L) x 13.5</w:t>
            </w:r>
            <w:r w:rsidRPr="001D0C40">
              <w:rPr>
                <w:rFonts w:ascii="Arial" w:eastAsia="Meiryo UI" w:hAnsi="Arial" w:cs="Arial"/>
                <w:iCs/>
                <w:sz w:val="20"/>
                <w:lang w:eastAsia="ja-JP"/>
              </w:rPr>
              <w:t>(H)</w:t>
            </w:r>
            <w:r>
              <w:rPr>
                <w:rFonts w:ascii="Arial" w:eastAsia="Meiryo UI" w:hAnsi="Arial" w:cs="Arial"/>
                <w:iCs/>
                <w:sz w:val="20"/>
                <w:lang w:eastAsia="ja-JP"/>
              </w:rPr>
              <w:t xml:space="preserve"> </w:t>
            </w:r>
          </w:p>
          <w:p w14:paraId="6E056072" w14:textId="77777777" w:rsidR="002D4A61" w:rsidRPr="00276CAD"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inch: </w:t>
            </w:r>
            <w:r w:rsidR="00A72485">
              <w:rPr>
                <w:rFonts w:ascii="Arial" w:eastAsia="Meiryo UI" w:hAnsi="Arial" w:cs="Arial"/>
                <w:iCs/>
                <w:sz w:val="20"/>
                <w:lang w:eastAsia="ja-JP"/>
              </w:rPr>
              <w:t>3.15</w:t>
            </w:r>
            <w:r>
              <w:rPr>
                <w:rFonts w:ascii="Arial" w:eastAsia="Meiryo UI" w:hAnsi="Arial" w:cs="Arial"/>
                <w:iCs/>
                <w:sz w:val="20"/>
                <w:lang w:eastAsia="ja-JP"/>
              </w:rPr>
              <w:t>(W)</w:t>
            </w:r>
            <w:r w:rsidR="002D4A61">
              <w:rPr>
                <w:rFonts w:ascii="Arial" w:eastAsia="Meiryo UI" w:hAnsi="Arial" w:cs="Arial"/>
                <w:iCs/>
                <w:sz w:val="20"/>
                <w:lang w:eastAsia="ja-JP"/>
              </w:rPr>
              <w:t xml:space="preserve"> x </w:t>
            </w:r>
            <w:r>
              <w:rPr>
                <w:rFonts w:ascii="Arial" w:eastAsia="Meiryo UI" w:hAnsi="Arial" w:cs="Arial"/>
                <w:iCs/>
                <w:sz w:val="20"/>
                <w:lang w:eastAsia="ja-JP"/>
              </w:rPr>
              <w:t>4.</w:t>
            </w:r>
            <w:r w:rsidR="00AF7A9C">
              <w:rPr>
                <w:rFonts w:ascii="Arial" w:eastAsia="Meiryo UI" w:hAnsi="Arial" w:cs="Arial"/>
                <w:iCs/>
                <w:sz w:val="20"/>
                <w:lang w:eastAsia="ja-JP"/>
              </w:rPr>
              <w:t>37(L) x 0.53</w:t>
            </w:r>
            <w:r>
              <w:rPr>
                <w:rFonts w:ascii="Arial" w:eastAsia="Meiryo UI" w:hAnsi="Arial" w:cs="Arial"/>
                <w:iCs/>
                <w:sz w:val="20"/>
                <w:lang w:eastAsia="ja-JP"/>
              </w:rPr>
              <w:t>(H)</w:t>
            </w:r>
          </w:p>
          <w:p w14:paraId="5F51EF52" w14:textId="77777777" w:rsidR="001D0C40" w:rsidRDefault="00327EDA" w:rsidP="00276CAD">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1D0C40" w:rsidRPr="001D0C40">
              <w:rPr>
                <w:rFonts w:ascii="Arial" w:eastAsia="Meiryo UI" w:hAnsi="Arial" w:cs="Arial"/>
                <w:iCs/>
                <w:sz w:val="20"/>
                <w:lang w:eastAsia="ja-JP"/>
              </w:rPr>
              <w:t xml:space="preserve">: </w:t>
            </w:r>
          </w:p>
          <w:p w14:paraId="65570B02" w14:textId="77777777" w:rsidR="001D0C40"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mm: </w:t>
            </w:r>
            <w:r w:rsidR="00A72485">
              <w:rPr>
                <w:rFonts w:ascii="Arial" w:eastAsia="Meiryo UI" w:hAnsi="Arial" w:cs="Arial"/>
                <w:iCs/>
                <w:sz w:val="20"/>
                <w:lang w:eastAsia="ja-JP"/>
              </w:rPr>
              <w:t>80(W) x 111</w:t>
            </w:r>
            <w:r w:rsidRPr="001D0C40">
              <w:rPr>
                <w:rFonts w:ascii="Arial" w:eastAsia="Meiryo UI" w:hAnsi="Arial" w:cs="Arial"/>
                <w:iCs/>
                <w:sz w:val="20"/>
                <w:lang w:eastAsia="ja-JP"/>
              </w:rPr>
              <w:t xml:space="preserve">(L) x </w:t>
            </w:r>
            <w:r w:rsidR="00A72485">
              <w:rPr>
                <w:rFonts w:ascii="Arial" w:eastAsia="Meiryo UI" w:hAnsi="Arial" w:cs="Arial"/>
                <w:iCs/>
                <w:sz w:val="20"/>
                <w:lang w:eastAsia="ja-JP"/>
              </w:rPr>
              <w:t>19</w:t>
            </w:r>
            <w:r w:rsidRPr="001D0C40">
              <w:rPr>
                <w:rFonts w:ascii="Arial" w:eastAsia="Meiryo UI" w:hAnsi="Arial" w:cs="Arial"/>
                <w:iCs/>
                <w:sz w:val="20"/>
                <w:lang w:eastAsia="ja-JP"/>
              </w:rPr>
              <w:t>.5(H)</w:t>
            </w:r>
          </w:p>
          <w:p w14:paraId="574E2CFB" w14:textId="77777777" w:rsidR="002D4A61" w:rsidRPr="00F365B8" w:rsidRDefault="001D0C40" w:rsidP="003568B8">
            <w:pPr>
              <w:rPr>
                <w:rFonts w:ascii="Arial" w:eastAsia="Meiryo UI" w:hAnsi="Arial" w:cs="Arial"/>
                <w:iCs/>
                <w:sz w:val="20"/>
                <w:lang w:eastAsia="ja-JP"/>
              </w:rPr>
            </w:pPr>
            <w:r>
              <w:rPr>
                <w:rFonts w:ascii="Arial" w:eastAsia="Meiryo UI" w:hAnsi="Arial" w:cs="Arial"/>
                <w:iCs/>
                <w:sz w:val="20"/>
                <w:lang w:eastAsia="ja-JP"/>
              </w:rPr>
              <w:t xml:space="preserve">inch: </w:t>
            </w:r>
            <w:r w:rsidR="00AF7A9C">
              <w:rPr>
                <w:rFonts w:ascii="Arial" w:eastAsia="Meiryo UI" w:hAnsi="Arial" w:cs="Arial"/>
                <w:iCs/>
                <w:sz w:val="20"/>
                <w:lang w:eastAsia="ja-JP"/>
              </w:rPr>
              <w:t>3.1</w:t>
            </w:r>
            <w:r w:rsidR="003568B8">
              <w:rPr>
                <w:rFonts w:ascii="Arial" w:eastAsia="Meiryo UI" w:hAnsi="Arial" w:cs="Arial"/>
                <w:iCs/>
                <w:sz w:val="20"/>
                <w:lang w:eastAsia="ja-JP"/>
              </w:rPr>
              <w:t xml:space="preserve">5(W) </w:t>
            </w:r>
            <w:r w:rsidR="00AF7A9C">
              <w:rPr>
                <w:rFonts w:ascii="Arial" w:eastAsia="Meiryo UI" w:hAnsi="Arial" w:cs="Arial"/>
                <w:iCs/>
                <w:sz w:val="20"/>
                <w:lang w:eastAsia="ja-JP"/>
              </w:rPr>
              <w:t>x 4.37(L) x 0.77</w:t>
            </w:r>
            <w:r>
              <w:rPr>
                <w:rFonts w:ascii="Arial" w:eastAsia="Meiryo UI" w:hAnsi="Arial" w:cs="Arial"/>
                <w:iCs/>
                <w:sz w:val="20"/>
                <w:lang w:eastAsia="ja-JP"/>
              </w:rPr>
              <w:t>(H)</w:t>
            </w:r>
          </w:p>
        </w:tc>
      </w:tr>
      <w:tr w:rsidR="00815AD1" w:rsidRPr="002D4A61" w14:paraId="3E81E45D" w14:textId="77777777" w:rsidTr="00FB357A">
        <w:trPr>
          <w:trHeight w:val="285"/>
        </w:trPr>
        <w:tc>
          <w:tcPr>
            <w:tcW w:w="1720" w:type="dxa"/>
            <w:shd w:val="clear" w:color="auto" w:fill="F3F3F3"/>
            <w:vAlign w:val="center"/>
          </w:tcPr>
          <w:p w14:paraId="15560BE6"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 xml:space="preserve">Product name: </w:t>
            </w:r>
          </w:p>
        </w:tc>
        <w:tc>
          <w:tcPr>
            <w:tcW w:w="3503" w:type="dxa"/>
            <w:vAlign w:val="center"/>
          </w:tcPr>
          <w:p w14:paraId="21134382" w14:textId="53AD3CF0" w:rsidR="00815AD1" w:rsidRPr="00F365B8" w:rsidRDefault="006543A2" w:rsidP="00D722DA">
            <w:pPr>
              <w:rPr>
                <w:rFonts w:ascii="Arial" w:eastAsia="Meiryo UI" w:hAnsi="Arial" w:cs="Arial"/>
                <w:iCs/>
                <w:sz w:val="20"/>
              </w:rPr>
            </w:pPr>
            <w:proofErr w:type="spellStart"/>
            <w:r>
              <w:rPr>
                <w:rFonts w:ascii="Arial" w:eastAsia="Meiryo UI" w:hAnsi="Arial" w:cs="Arial"/>
                <w:iCs/>
                <w:sz w:val="20"/>
              </w:rPr>
              <w:t>Canvio</w:t>
            </w:r>
            <w:proofErr w:type="spellEnd"/>
            <w:r>
              <w:rPr>
                <w:rFonts w:ascii="Arial" w:eastAsia="Meiryo UI" w:hAnsi="Arial" w:cs="Arial"/>
                <w:iCs/>
                <w:sz w:val="20"/>
              </w:rPr>
              <w:t xml:space="preserve">® </w:t>
            </w:r>
            <w:r w:rsidR="001E271A">
              <w:rPr>
                <w:rFonts w:ascii="Arial" w:eastAsia="Meiryo UI" w:hAnsi="Arial" w:cs="Arial"/>
                <w:iCs/>
                <w:sz w:val="20"/>
              </w:rPr>
              <w:t>Flex</w:t>
            </w:r>
            <w:r w:rsidR="001D0C40">
              <w:rPr>
                <w:rFonts w:ascii="Arial" w:eastAsia="Meiryo UI" w:hAnsi="Arial" w:cs="Arial"/>
                <w:iCs/>
                <w:sz w:val="20"/>
              </w:rPr>
              <w:t xml:space="preserve"> </w:t>
            </w:r>
            <w:r w:rsidR="00815AD1" w:rsidRPr="00F365B8">
              <w:rPr>
                <w:rFonts w:ascii="Arial" w:eastAsia="Meiryo UI" w:hAnsi="Arial" w:cs="Arial"/>
                <w:iCs/>
                <w:sz w:val="20"/>
              </w:rPr>
              <w:t>Portable</w:t>
            </w:r>
            <w:ins w:id="11" w:author="Jacky Lee" w:date="2020-08-14T09:55:00Z">
              <w:r w:rsidR="008E01A5">
                <w:rPr>
                  <w:rFonts w:ascii="Arial" w:eastAsia="Meiryo UI" w:hAnsi="Arial" w:cs="Arial"/>
                  <w:iCs/>
                  <w:sz w:val="20"/>
                </w:rPr>
                <w:t xml:space="preserve"> External</w:t>
              </w:r>
            </w:ins>
            <w:r w:rsidR="00815AD1" w:rsidRPr="00F365B8">
              <w:rPr>
                <w:rFonts w:ascii="Arial" w:eastAsia="Meiryo UI" w:hAnsi="Arial" w:cs="Arial"/>
                <w:iCs/>
                <w:sz w:val="20"/>
              </w:rPr>
              <w:t xml:space="preserve"> Hard Drive </w:t>
            </w:r>
          </w:p>
        </w:tc>
        <w:tc>
          <w:tcPr>
            <w:tcW w:w="1952" w:type="dxa"/>
            <w:shd w:val="clear" w:color="auto" w:fill="F3F3F3"/>
            <w:vAlign w:val="center"/>
          </w:tcPr>
          <w:p w14:paraId="7B119A9B" w14:textId="77777777" w:rsidR="007C48C7" w:rsidRDefault="00815AD1" w:rsidP="002F2B4F">
            <w:pPr>
              <w:rPr>
                <w:rFonts w:ascii="Arial" w:eastAsia="Meiryo UI" w:hAnsi="Arial" w:cs="Arial"/>
                <w:b/>
                <w:bCs/>
                <w:sz w:val="20"/>
              </w:rPr>
            </w:pPr>
            <w:r w:rsidRPr="00F365B8">
              <w:rPr>
                <w:rFonts w:ascii="Arial" w:eastAsia="Meiryo UI" w:hAnsi="Arial" w:cs="Arial"/>
                <w:b/>
                <w:bCs/>
                <w:sz w:val="20"/>
              </w:rPr>
              <w:t>Product weight</w:t>
            </w:r>
            <w:r w:rsidR="00794FB2">
              <w:rPr>
                <w:rFonts w:ascii="Arial" w:eastAsia="Meiryo UI" w:hAnsi="Arial" w:cs="Arial"/>
                <w:b/>
                <w:bCs/>
                <w:sz w:val="20"/>
              </w:rPr>
              <w:t>:</w:t>
            </w:r>
          </w:p>
          <w:p w14:paraId="6D6517FA" w14:textId="77777777" w:rsidR="00815AD1" w:rsidRPr="00F365B8" w:rsidRDefault="007C48C7" w:rsidP="002F2B4F">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5A55D2C5" w14:textId="77777777" w:rsidR="00276CAD" w:rsidRPr="002151B3" w:rsidRDefault="003568B8" w:rsidP="00276CAD">
            <w:pPr>
              <w:rPr>
                <w:rFonts w:ascii="Arial" w:eastAsia="Meiryo UI" w:hAnsi="Arial" w:cs="Arial"/>
                <w:iCs/>
                <w:sz w:val="20"/>
                <w:lang w:eastAsia="ja-JP"/>
              </w:rPr>
            </w:pPr>
            <w:r>
              <w:rPr>
                <w:rFonts w:ascii="Arial" w:eastAsia="Meiryo UI" w:hAnsi="Arial" w:cs="Arial"/>
                <w:iCs/>
                <w:sz w:val="20"/>
                <w:lang w:eastAsia="ja-JP"/>
              </w:rPr>
              <w:t>1TB</w:t>
            </w:r>
            <w:r w:rsidR="00AF7A9C">
              <w:rPr>
                <w:rFonts w:ascii="Arial" w:eastAsia="Meiryo UI" w:hAnsi="Arial" w:cs="Arial"/>
                <w:iCs/>
                <w:sz w:val="20"/>
                <w:lang w:eastAsia="ja-JP"/>
              </w:rPr>
              <w:t>/2TB: 149</w:t>
            </w:r>
            <w:r w:rsidR="001D0C40">
              <w:rPr>
                <w:rFonts w:ascii="Arial" w:eastAsia="Meiryo UI" w:hAnsi="Arial" w:cs="Arial"/>
                <w:iCs/>
                <w:sz w:val="20"/>
                <w:lang w:eastAsia="ja-JP"/>
              </w:rPr>
              <w:t xml:space="preserve"> g</w:t>
            </w:r>
            <w:r w:rsidR="002B4D1D">
              <w:rPr>
                <w:rFonts w:ascii="Arial" w:eastAsia="Meiryo UI" w:hAnsi="Arial" w:cs="Arial"/>
                <w:iCs/>
                <w:sz w:val="20"/>
                <w:lang w:eastAsia="ja-JP"/>
              </w:rPr>
              <w:t xml:space="preserve">, </w:t>
            </w:r>
            <w:r w:rsidR="00AF7A9C">
              <w:rPr>
                <w:rFonts w:ascii="Arial" w:eastAsia="Meiryo UI" w:hAnsi="Arial" w:cs="Arial"/>
                <w:iCs/>
                <w:sz w:val="20"/>
                <w:lang w:eastAsia="ja-JP"/>
              </w:rPr>
              <w:t>0.33</w:t>
            </w:r>
            <w:r>
              <w:rPr>
                <w:rFonts w:ascii="Arial" w:eastAsia="Meiryo UI" w:hAnsi="Arial" w:cs="Arial"/>
                <w:iCs/>
                <w:sz w:val="20"/>
                <w:lang w:eastAsia="ja-JP"/>
              </w:rPr>
              <w:t xml:space="preserve"> lb</w:t>
            </w:r>
          </w:p>
          <w:p w14:paraId="2983C0A3" w14:textId="77777777" w:rsidR="00815AD1" w:rsidRPr="002151B3" w:rsidRDefault="00AF7A9C" w:rsidP="003568B8">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1D0C40">
              <w:rPr>
                <w:rFonts w:ascii="Arial" w:eastAsia="Meiryo UI" w:hAnsi="Arial" w:cs="Arial"/>
                <w:iCs/>
                <w:sz w:val="20"/>
                <w:lang w:eastAsia="ja-JP"/>
              </w:rPr>
              <w:t xml:space="preserve">: </w:t>
            </w:r>
            <w:r>
              <w:rPr>
                <w:rFonts w:ascii="Arial" w:eastAsia="Meiryo UI" w:hAnsi="Arial" w:cs="Arial"/>
                <w:iCs/>
                <w:sz w:val="20"/>
                <w:lang w:eastAsia="ja-JP"/>
              </w:rPr>
              <w:t>210</w:t>
            </w:r>
            <w:r w:rsidR="001D0C40">
              <w:rPr>
                <w:rFonts w:ascii="Arial" w:eastAsia="Meiryo UI" w:hAnsi="Arial" w:cs="Arial"/>
                <w:iCs/>
                <w:sz w:val="20"/>
                <w:lang w:eastAsia="ja-JP"/>
              </w:rPr>
              <w:t xml:space="preserve"> g</w:t>
            </w:r>
            <w:r w:rsidR="002B4D1D">
              <w:rPr>
                <w:rFonts w:ascii="Arial" w:eastAsia="Meiryo UI" w:hAnsi="Arial" w:cs="Arial"/>
                <w:iCs/>
                <w:sz w:val="20"/>
                <w:lang w:eastAsia="ja-JP"/>
              </w:rPr>
              <w:t xml:space="preserve">, </w:t>
            </w:r>
            <w:r>
              <w:rPr>
                <w:rFonts w:ascii="Arial" w:eastAsia="Meiryo UI" w:hAnsi="Arial" w:cs="Arial"/>
                <w:iCs/>
                <w:sz w:val="20"/>
                <w:lang w:eastAsia="ja-JP"/>
              </w:rPr>
              <w:t>0.46</w:t>
            </w:r>
            <w:r w:rsidR="003568B8">
              <w:rPr>
                <w:rFonts w:ascii="Arial" w:eastAsia="Meiryo UI" w:hAnsi="Arial" w:cs="Arial"/>
                <w:iCs/>
                <w:sz w:val="20"/>
                <w:lang w:eastAsia="ja-JP"/>
              </w:rPr>
              <w:t xml:space="preserve"> lb</w:t>
            </w:r>
          </w:p>
        </w:tc>
      </w:tr>
      <w:tr w:rsidR="00815AD1" w:rsidRPr="00F365B8" w14:paraId="25B8CD40" w14:textId="77777777" w:rsidTr="00FB357A">
        <w:trPr>
          <w:trHeight w:val="285"/>
        </w:trPr>
        <w:tc>
          <w:tcPr>
            <w:tcW w:w="1720" w:type="dxa"/>
            <w:shd w:val="clear" w:color="auto" w:fill="F3F3F3"/>
            <w:vAlign w:val="center"/>
          </w:tcPr>
          <w:p w14:paraId="182291A3"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Color:</w:t>
            </w:r>
          </w:p>
        </w:tc>
        <w:tc>
          <w:tcPr>
            <w:tcW w:w="3503" w:type="dxa"/>
            <w:vAlign w:val="center"/>
          </w:tcPr>
          <w:p w14:paraId="0139E97E" w14:textId="77777777" w:rsidR="00815AD1" w:rsidRPr="00F365B8" w:rsidRDefault="00815AD1" w:rsidP="002F2B4F">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25BF40FF"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Package dimensions:</w:t>
            </w:r>
          </w:p>
        </w:tc>
        <w:tc>
          <w:tcPr>
            <w:tcW w:w="3151" w:type="dxa"/>
            <w:vAlign w:val="center"/>
          </w:tcPr>
          <w:p w14:paraId="352D2F49" w14:textId="77777777" w:rsidR="00815AD1" w:rsidRDefault="00AF7A9C" w:rsidP="00A96F70">
            <w:pPr>
              <w:pStyle w:val="Default"/>
              <w:rPr>
                <w:rFonts w:eastAsia="Meiryo UI"/>
                <w:color w:val="auto"/>
                <w:sz w:val="20"/>
                <w:szCs w:val="20"/>
              </w:rPr>
            </w:pPr>
            <w:r>
              <w:rPr>
                <w:rFonts w:eastAsia="Meiryo UI"/>
                <w:color w:val="auto"/>
                <w:sz w:val="20"/>
                <w:szCs w:val="20"/>
              </w:rPr>
              <w:t>mm: 141(H) x 111(W) x 38</w:t>
            </w:r>
            <w:r w:rsidR="002B4D1D">
              <w:rPr>
                <w:rFonts w:eastAsia="Meiryo UI"/>
                <w:color w:val="auto"/>
                <w:sz w:val="20"/>
                <w:szCs w:val="20"/>
              </w:rPr>
              <w:t>(D)</w:t>
            </w:r>
          </w:p>
          <w:p w14:paraId="217BCECA" w14:textId="77777777" w:rsidR="002D4A61" w:rsidRPr="00F365B8" w:rsidRDefault="002B4D1D" w:rsidP="00AF7A9C">
            <w:pPr>
              <w:pStyle w:val="Default"/>
              <w:rPr>
                <w:rFonts w:eastAsia="Meiryo UI"/>
                <w:color w:val="auto"/>
                <w:sz w:val="20"/>
                <w:szCs w:val="20"/>
              </w:rPr>
            </w:pPr>
            <w:r>
              <w:rPr>
                <w:rFonts w:eastAsia="Meiryo UI"/>
                <w:color w:val="auto"/>
                <w:sz w:val="20"/>
                <w:szCs w:val="20"/>
              </w:rPr>
              <w:t>inch: 5.5</w:t>
            </w:r>
            <w:r w:rsidR="00AF7A9C">
              <w:rPr>
                <w:rFonts w:eastAsia="Meiryo UI"/>
                <w:color w:val="auto"/>
                <w:sz w:val="20"/>
                <w:szCs w:val="20"/>
              </w:rPr>
              <w:t>5</w:t>
            </w:r>
            <w:r w:rsidR="00D91D17">
              <w:rPr>
                <w:rFonts w:eastAsia="Meiryo UI"/>
                <w:color w:val="auto"/>
                <w:sz w:val="20"/>
                <w:szCs w:val="20"/>
              </w:rPr>
              <w:t xml:space="preserve">(H) x </w:t>
            </w:r>
            <w:r w:rsidR="00AF7A9C">
              <w:rPr>
                <w:rFonts w:eastAsia="Meiryo UI"/>
                <w:color w:val="auto"/>
                <w:sz w:val="20"/>
                <w:szCs w:val="20"/>
              </w:rPr>
              <w:t>4.37</w:t>
            </w:r>
            <w:r w:rsidR="00D91D17">
              <w:rPr>
                <w:rFonts w:eastAsia="Meiryo UI"/>
                <w:color w:val="auto"/>
                <w:sz w:val="20"/>
                <w:szCs w:val="20"/>
              </w:rPr>
              <w:t xml:space="preserve">(W) </w:t>
            </w:r>
            <w:r w:rsidR="00AF7A9C">
              <w:rPr>
                <w:rFonts w:eastAsia="Meiryo UI"/>
                <w:color w:val="auto"/>
                <w:sz w:val="20"/>
                <w:szCs w:val="20"/>
              </w:rPr>
              <w:t>x 1.50</w:t>
            </w:r>
            <w:r w:rsidR="00D91D17">
              <w:rPr>
                <w:rFonts w:eastAsia="Meiryo UI"/>
                <w:color w:val="auto"/>
                <w:sz w:val="20"/>
                <w:szCs w:val="20"/>
              </w:rPr>
              <w:t>(D)</w:t>
            </w:r>
            <w:r>
              <w:rPr>
                <w:rFonts w:eastAsia="Meiryo UI"/>
                <w:color w:val="auto"/>
                <w:sz w:val="20"/>
                <w:szCs w:val="20"/>
              </w:rPr>
              <w:t xml:space="preserve"> </w:t>
            </w:r>
          </w:p>
        </w:tc>
      </w:tr>
      <w:tr w:rsidR="00815AD1" w:rsidRPr="00F365B8" w14:paraId="12CD97ED" w14:textId="77777777" w:rsidTr="00FB357A">
        <w:trPr>
          <w:trHeight w:val="285"/>
        </w:trPr>
        <w:tc>
          <w:tcPr>
            <w:tcW w:w="1720" w:type="dxa"/>
            <w:shd w:val="clear" w:color="auto" w:fill="F3F3F3"/>
            <w:vAlign w:val="center"/>
          </w:tcPr>
          <w:p w14:paraId="3DA6D260"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UPC code:</w:t>
            </w:r>
          </w:p>
        </w:tc>
        <w:tc>
          <w:tcPr>
            <w:tcW w:w="3503" w:type="dxa"/>
            <w:vAlign w:val="center"/>
          </w:tcPr>
          <w:p w14:paraId="43E17EF6" w14:textId="77777777" w:rsidR="00815AD1" w:rsidRPr="00F365B8" w:rsidRDefault="00815AD1" w:rsidP="002F2B4F">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3CD06980" w14:textId="77777777" w:rsidR="00815AD1" w:rsidRDefault="00815AD1" w:rsidP="002F2B4F">
            <w:pPr>
              <w:rPr>
                <w:rFonts w:ascii="Arial" w:eastAsia="Meiryo UI" w:hAnsi="Arial" w:cs="Arial"/>
                <w:b/>
                <w:bCs/>
                <w:sz w:val="20"/>
              </w:rPr>
            </w:pPr>
            <w:r w:rsidRPr="00F365B8">
              <w:rPr>
                <w:rFonts w:ascii="Arial" w:eastAsia="Meiryo UI" w:hAnsi="Arial" w:cs="Arial"/>
                <w:b/>
                <w:bCs/>
                <w:sz w:val="20"/>
              </w:rPr>
              <w:t>Package weight:</w:t>
            </w:r>
          </w:p>
          <w:p w14:paraId="226C2DF1" w14:textId="77777777" w:rsidR="00794FB2" w:rsidRPr="00F365B8" w:rsidRDefault="00794FB2" w:rsidP="002F2B4F">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2B2B333F" w14:textId="77777777" w:rsidR="00276CAD" w:rsidRPr="00276CAD" w:rsidRDefault="007F45A4" w:rsidP="00276CAD">
            <w:pPr>
              <w:rPr>
                <w:rFonts w:ascii="Arial" w:eastAsia="Meiryo UI" w:hAnsi="Arial" w:cs="Arial"/>
                <w:iCs/>
                <w:sz w:val="20"/>
                <w:lang w:eastAsia="ja-JP"/>
              </w:rPr>
            </w:pPr>
            <w:r>
              <w:rPr>
                <w:rFonts w:ascii="Arial" w:eastAsia="Meiryo UI" w:hAnsi="Arial" w:cs="Arial"/>
                <w:iCs/>
                <w:sz w:val="20"/>
                <w:lang w:eastAsia="ja-JP"/>
              </w:rPr>
              <w:t>1TB</w:t>
            </w:r>
            <w:r w:rsidR="00AF7A9C">
              <w:rPr>
                <w:rFonts w:ascii="Arial" w:eastAsia="Meiryo UI" w:hAnsi="Arial" w:cs="Arial"/>
                <w:iCs/>
                <w:sz w:val="20"/>
                <w:lang w:eastAsia="ja-JP"/>
              </w:rPr>
              <w:t>/2TB</w:t>
            </w:r>
            <w:r w:rsidR="00A529F7">
              <w:rPr>
                <w:rFonts w:ascii="Arial" w:eastAsia="Meiryo UI" w:hAnsi="Arial" w:cs="Arial"/>
                <w:iCs/>
                <w:sz w:val="20"/>
                <w:lang w:eastAsia="ja-JP"/>
              </w:rPr>
              <w:t>: 2</w:t>
            </w:r>
            <w:r w:rsidR="00AF7A9C">
              <w:rPr>
                <w:rFonts w:ascii="Arial" w:eastAsia="Meiryo UI" w:hAnsi="Arial" w:cs="Arial"/>
                <w:iCs/>
                <w:sz w:val="20"/>
                <w:lang w:eastAsia="ja-JP"/>
              </w:rPr>
              <w:t>64</w:t>
            </w:r>
            <w:r w:rsidR="00A529F7">
              <w:rPr>
                <w:rFonts w:ascii="Arial" w:eastAsia="Meiryo UI" w:hAnsi="Arial" w:cs="Arial"/>
                <w:iCs/>
                <w:sz w:val="20"/>
                <w:lang w:eastAsia="ja-JP"/>
              </w:rPr>
              <w:t xml:space="preserve"> </w:t>
            </w:r>
            <w:r w:rsidR="002B4D1D">
              <w:rPr>
                <w:rFonts w:ascii="Arial" w:eastAsia="Meiryo UI" w:hAnsi="Arial" w:cs="Arial"/>
                <w:iCs/>
                <w:sz w:val="20"/>
                <w:lang w:eastAsia="ja-JP"/>
              </w:rPr>
              <w:t>g</w:t>
            </w:r>
            <w:r w:rsidR="002D4A61">
              <w:rPr>
                <w:rFonts w:ascii="Arial" w:eastAsia="Meiryo UI" w:hAnsi="Arial" w:cs="Arial"/>
                <w:iCs/>
                <w:sz w:val="20"/>
                <w:lang w:eastAsia="ja-JP"/>
              </w:rPr>
              <w:t xml:space="preserve">, </w:t>
            </w:r>
            <w:r w:rsidR="00AF7A9C">
              <w:rPr>
                <w:rFonts w:ascii="Arial" w:eastAsia="Meiryo UI" w:hAnsi="Arial" w:cs="Arial"/>
                <w:iCs/>
                <w:sz w:val="20"/>
                <w:lang w:eastAsia="ja-JP"/>
              </w:rPr>
              <w:t>0.58</w:t>
            </w:r>
            <w:r w:rsidR="00A529F7">
              <w:rPr>
                <w:rFonts w:ascii="Arial" w:eastAsia="Meiryo UI" w:hAnsi="Arial" w:cs="Arial"/>
                <w:iCs/>
                <w:sz w:val="20"/>
                <w:lang w:eastAsia="ja-JP"/>
              </w:rPr>
              <w:t xml:space="preserve"> </w:t>
            </w:r>
            <w:r>
              <w:rPr>
                <w:rFonts w:ascii="Arial" w:eastAsia="Meiryo UI" w:hAnsi="Arial" w:cs="Arial"/>
                <w:iCs/>
                <w:sz w:val="20"/>
                <w:lang w:eastAsia="ja-JP"/>
              </w:rPr>
              <w:t>lb</w:t>
            </w:r>
            <w:r w:rsidR="007D0372">
              <w:rPr>
                <w:rFonts w:ascii="Arial" w:eastAsia="Meiryo UI" w:hAnsi="Arial" w:cs="Arial"/>
                <w:iCs/>
                <w:sz w:val="20"/>
                <w:lang w:eastAsia="ja-JP"/>
              </w:rPr>
              <w:t xml:space="preserve"> </w:t>
            </w:r>
          </w:p>
          <w:p w14:paraId="3359B04F" w14:textId="77777777" w:rsidR="00815AD1" w:rsidRPr="00F365B8" w:rsidRDefault="00AF7A9C" w:rsidP="007F45A4">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276CAD" w:rsidRPr="00276CAD">
              <w:rPr>
                <w:rFonts w:ascii="Arial" w:eastAsia="Meiryo UI" w:hAnsi="Arial" w:cs="Arial"/>
                <w:iCs/>
                <w:sz w:val="20"/>
                <w:lang w:eastAsia="ja-JP"/>
              </w:rPr>
              <w:t>:</w:t>
            </w:r>
            <w:r w:rsidR="002B4D1D">
              <w:rPr>
                <w:rFonts w:ascii="Arial" w:eastAsia="Meiryo UI" w:hAnsi="Arial" w:cs="Arial"/>
                <w:iCs/>
                <w:sz w:val="20"/>
                <w:lang w:eastAsia="ja-JP"/>
              </w:rPr>
              <w:t xml:space="preserve"> </w:t>
            </w:r>
            <w:r>
              <w:rPr>
                <w:rFonts w:ascii="Arial" w:eastAsia="Meiryo UI" w:hAnsi="Arial" w:cs="Arial"/>
                <w:iCs/>
                <w:sz w:val="20"/>
                <w:lang w:eastAsia="ja-JP"/>
              </w:rPr>
              <w:t>320</w:t>
            </w:r>
            <w:r w:rsidR="00A529F7">
              <w:rPr>
                <w:rFonts w:ascii="Arial" w:eastAsia="Meiryo UI" w:hAnsi="Arial" w:cs="Arial"/>
                <w:iCs/>
                <w:sz w:val="20"/>
                <w:lang w:eastAsia="ja-JP"/>
              </w:rPr>
              <w:t xml:space="preserve"> </w:t>
            </w:r>
            <w:r w:rsidR="002B4D1D">
              <w:rPr>
                <w:rFonts w:ascii="Arial" w:eastAsia="Meiryo UI" w:hAnsi="Arial" w:cs="Arial"/>
                <w:iCs/>
                <w:sz w:val="20"/>
                <w:lang w:eastAsia="ja-JP"/>
              </w:rPr>
              <w:t>g</w:t>
            </w:r>
            <w:r w:rsidR="002D4A61">
              <w:rPr>
                <w:rFonts w:ascii="Arial" w:eastAsia="Meiryo UI" w:hAnsi="Arial" w:cs="Arial"/>
                <w:iCs/>
                <w:sz w:val="20"/>
                <w:lang w:eastAsia="ja-JP"/>
              </w:rPr>
              <w:t xml:space="preserve">, </w:t>
            </w:r>
            <w:r>
              <w:rPr>
                <w:rFonts w:ascii="Arial" w:eastAsia="Meiryo UI" w:hAnsi="Arial" w:cs="Arial"/>
                <w:iCs/>
                <w:sz w:val="20"/>
                <w:lang w:eastAsia="ja-JP"/>
              </w:rPr>
              <w:t>0.7</w:t>
            </w:r>
            <w:r w:rsidR="007F45A4">
              <w:rPr>
                <w:rFonts w:ascii="Arial" w:eastAsia="Meiryo UI" w:hAnsi="Arial" w:cs="Arial"/>
                <w:iCs/>
                <w:sz w:val="20"/>
                <w:lang w:eastAsia="ja-JP"/>
              </w:rPr>
              <w:t>1</w:t>
            </w:r>
            <w:r w:rsidR="00A529F7">
              <w:rPr>
                <w:rFonts w:ascii="Arial" w:eastAsia="Meiryo UI" w:hAnsi="Arial" w:cs="Arial"/>
                <w:iCs/>
                <w:sz w:val="20"/>
                <w:lang w:eastAsia="ja-JP"/>
              </w:rPr>
              <w:t xml:space="preserve"> </w:t>
            </w:r>
            <w:r w:rsidR="007F45A4">
              <w:rPr>
                <w:rFonts w:ascii="Arial" w:eastAsia="Meiryo UI" w:hAnsi="Arial" w:cs="Arial"/>
                <w:iCs/>
                <w:sz w:val="20"/>
                <w:lang w:eastAsia="ja-JP"/>
              </w:rPr>
              <w:t>lb</w:t>
            </w:r>
            <w:r w:rsidR="007D0372">
              <w:rPr>
                <w:rFonts w:ascii="Arial" w:eastAsia="Meiryo UI" w:hAnsi="Arial" w:cs="Arial"/>
                <w:iCs/>
                <w:sz w:val="20"/>
                <w:lang w:eastAsia="ja-JP"/>
              </w:rPr>
              <w:t xml:space="preserve"> </w:t>
            </w:r>
          </w:p>
        </w:tc>
      </w:tr>
      <w:tr w:rsidR="00815AD1" w:rsidRPr="00F365B8" w14:paraId="4607B24E" w14:textId="77777777" w:rsidTr="00FB357A">
        <w:trPr>
          <w:trHeight w:val="285"/>
        </w:trPr>
        <w:tc>
          <w:tcPr>
            <w:tcW w:w="1720" w:type="dxa"/>
            <w:shd w:val="clear" w:color="auto" w:fill="F3F3F3"/>
            <w:vAlign w:val="center"/>
          </w:tcPr>
          <w:p w14:paraId="744A0EAD" w14:textId="77777777" w:rsidR="00815AD1" w:rsidRPr="00F365B8" w:rsidRDefault="00815AD1" w:rsidP="00CE531E">
            <w:pPr>
              <w:rPr>
                <w:rFonts w:ascii="Arial" w:eastAsia="Meiryo UI" w:hAnsi="Arial" w:cs="Arial"/>
                <w:b/>
                <w:bCs/>
                <w:sz w:val="20"/>
              </w:rPr>
            </w:pPr>
            <w:r w:rsidRPr="00F365B8">
              <w:rPr>
                <w:rFonts w:ascii="Arial" w:eastAsia="Meiryo UI" w:hAnsi="Arial" w:cs="Arial"/>
                <w:b/>
                <w:bCs/>
                <w:sz w:val="20"/>
              </w:rPr>
              <w:t>Master Carton UPC:</w:t>
            </w:r>
          </w:p>
        </w:tc>
        <w:tc>
          <w:tcPr>
            <w:tcW w:w="3503" w:type="dxa"/>
            <w:vAlign w:val="center"/>
          </w:tcPr>
          <w:p w14:paraId="5821E9CC" w14:textId="77777777" w:rsidR="00815AD1" w:rsidRPr="00F365B8" w:rsidRDefault="00815AD1" w:rsidP="00CE531E">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28132721" w14:textId="77777777" w:rsidR="00815AD1" w:rsidRPr="00F365B8" w:rsidRDefault="00815AD1" w:rsidP="00CE531E">
            <w:pPr>
              <w:rPr>
                <w:rFonts w:ascii="Arial" w:eastAsia="Meiryo UI" w:hAnsi="Arial" w:cs="Arial"/>
                <w:b/>
                <w:bCs/>
                <w:sz w:val="20"/>
              </w:rPr>
            </w:pPr>
            <w:r w:rsidRPr="00F365B8">
              <w:rPr>
                <w:rFonts w:ascii="Arial" w:eastAsia="Meiryo UI" w:hAnsi="Arial" w:cs="Arial"/>
                <w:b/>
                <w:bCs/>
                <w:sz w:val="20"/>
              </w:rPr>
              <w:t>Packaging Material:</w:t>
            </w:r>
          </w:p>
        </w:tc>
        <w:tc>
          <w:tcPr>
            <w:tcW w:w="3151" w:type="dxa"/>
            <w:vAlign w:val="center"/>
          </w:tcPr>
          <w:p w14:paraId="01D0E5AC" w14:textId="77777777" w:rsidR="00815AD1" w:rsidRPr="00F365B8" w:rsidRDefault="00276CAD" w:rsidP="00CE531E">
            <w:pPr>
              <w:rPr>
                <w:rFonts w:ascii="Arial" w:eastAsia="Meiryo UI" w:hAnsi="Arial" w:cs="Arial"/>
                <w:iCs/>
                <w:sz w:val="20"/>
              </w:rPr>
            </w:pPr>
            <w:r w:rsidRPr="00276CAD">
              <w:rPr>
                <w:rFonts w:ascii="Arial" w:eastAsia="Meiryo UI" w:hAnsi="Arial" w:cs="Arial"/>
                <w:iCs/>
                <w:sz w:val="20"/>
              </w:rPr>
              <w:t>Retail Box</w:t>
            </w:r>
          </w:p>
        </w:tc>
      </w:tr>
      <w:tr w:rsidR="009E044C" w:rsidRPr="00F365B8" w14:paraId="28DFADD4" w14:textId="77777777" w:rsidTr="00FB357A">
        <w:trPr>
          <w:trHeight w:val="285"/>
        </w:trPr>
        <w:tc>
          <w:tcPr>
            <w:tcW w:w="1720" w:type="dxa"/>
            <w:shd w:val="clear" w:color="auto" w:fill="F3F3F3"/>
            <w:vAlign w:val="center"/>
          </w:tcPr>
          <w:p w14:paraId="3050245E"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Product category:</w:t>
            </w:r>
          </w:p>
        </w:tc>
        <w:tc>
          <w:tcPr>
            <w:tcW w:w="3503" w:type="dxa"/>
            <w:vAlign w:val="center"/>
          </w:tcPr>
          <w:p w14:paraId="0D900650" w14:textId="4E02D028" w:rsidR="009E044C" w:rsidRPr="00F365B8" w:rsidRDefault="00FB357A" w:rsidP="00327EDA">
            <w:pPr>
              <w:rPr>
                <w:rFonts w:ascii="Arial" w:eastAsia="Meiryo UI" w:hAnsi="Arial" w:cs="Arial"/>
                <w:iCs/>
                <w:sz w:val="20"/>
              </w:rPr>
            </w:pPr>
            <w:ins w:id="12" w:author="Jacky Lee" w:date="2020-08-14T09:56:00Z">
              <w:r>
                <w:rPr>
                  <w:rFonts w:ascii="Arial" w:eastAsia="Meiryo UI" w:hAnsi="Arial" w:cs="Arial"/>
                  <w:iCs/>
                  <w:sz w:val="20"/>
                  <w:lang w:val="sv-SE"/>
                </w:rPr>
                <w:t>External Hard Drive;</w:t>
              </w:r>
              <w:r w:rsidR="008E01A5">
                <w:rPr>
                  <w:rFonts w:ascii="Arial" w:eastAsia="Meiryo UI" w:hAnsi="Arial" w:cs="Arial"/>
                  <w:iCs/>
                  <w:sz w:val="20"/>
                  <w:lang w:val="sv-SE"/>
                </w:rPr>
                <w:t xml:space="preserve"> </w:t>
              </w:r>
            </w:ins>
            <w:r w:rsidR="009E044C" w:rsidRPr="00F365B8">
              <w:rPr>
                <w:rFonts w:ascii="Arial" w:eastAsia="Meiryo UI" w:hAnsi="Arial" w:cs="Arial"/>
                <w:iCs/>
                <w:sz w:val="20"/>
                <w:lang w:val="sv-SE"/>
              </w:rPr>
              <w:t>External Sto</w:t>
            </w:r>
            <w:r w:rsidR="009E044C">
              <w:rPr>
                <w:rFonts w:ascii="Arial" w:eastAsia="Meiryo UI" w:hAnsi="Arial" w:cs="Arial"/>
                <w:iCs/>
                <w:sz w:val="20"/>
                <w:lang w:val="sv-SE"/>
              </w:rPr>
              <w:t xml:space="preserve">rage; Portable Storage; Portable Hard Drive, </w:t>
            </w:r>
            <w:r w:rsidR="00327EDA">
              <w:rPr>
                <w:rFonts w:ascii="Arial" w:eastAsia="Meiryo UI" w:hAnsi="Arial" w:cs="Arial"/>
                <w:iCs/>
                <w:sz w:val="20"/>
                <w:lang w:val="sv-SE"/>
              </w:rPr>
              <w:t>USB-C Hard Drive, Tablet Storage, Mobile Storage, Mac Hard Drive, iPad Storage</w:t>
            </w:r>
          </w:p>
        </w:tc>
        <w:tc>
          <w:tcPr>
            <w:tcW w:w="1952" w:type="dxa"/>
            <w:shd w:val="clear" w:color="auto" w:fill="F3F3F3"/>
            <w:vAlign w:val="center"/>
          </w:tcPr>
          <w:p w14:paraId="694EEE92"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Master carton quantity:</w:t>
            </w:r>
          </w:p>
        </w:tc>
        <w:tc>
          <w:tcPr>
            <w:tcW w:w="3151" w:type="dxa"/>
            <w:vAlign w:val="center"/>
          </w:tcPr>
          <w:p w14:paraId="14234A22" w14:textId="77777777" w:rsidR="009E044C" w:rsidRPr="00F365B8" w:rsidRDefault="009E044C" w:rsidP="002151B3">
            <w:pPr>
              <w:rPr>
                <w:rFonts w:ascii="Arial" w:eastAsia="Meiryo UI" w:hAnsi="Arial" w:cs="Arial"/>
                <w:iCs/>
                <w:sz w:val="20"/>
                <w:lang w:eastAsia="ja-JP"/>
              </w:rPr>
            </w:pPr>
            <w:r w:rsidRPr="00B1502A">
              <w:rPr>
                <w:rFonts w:ascii="Arial" w:eastAsia="Meiryo UI" w:hAnsi="Arial" w:cs="Arial"/>
                <w:iCs/>
                <w:sz w:val="20"/>
              </w:rPr>
              <w:t>5 units</w:t>
            </w:r>
          </w:p>
        </w:tc>
      </w:tr>
      <w:tr w:rsidR="009E044C" w:rsidRPr="00F365B8" w14:paraId="260B41F4" w14:textId="77777777" w:rsidTr="00FB357A">
        <w:trPr>
          <w:trHeight w:val="285"/>
        </w:trPr>
        <w:tc>
          <w:tcPr>
            <w:tcW w:w="1720" w:type="dxa"/>
            <w:shd w:val="clear" w:color="auto" w:fill="F3F3F3"/>
            <w:vAlign w:val="center"/>
          </w:tcPr>
          <w:p w14:paraId="281C6FB0"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Warranty</w:t>
            </w:r>
            <w:r w:rsidR="00327EDA">
              <w:rPr>
                <w:rFonts w:ascii="Arial" w:eastAsia="Meiryo UI" w:hAnsi="Arial" w:cs="Arial"/>
                <w:b/>
                <w:bCs/>
                <w:sz w:val="20"/>
                <w:vertAlign w:val="superscript"/>
              </w:rPr>
              <w:t>2</w:t>
            </w:r>
            <w:r w:rsidRPr="00F365B8">
              <w:rPr>
                <w:rFonts w:ascii="Arial" w:eastAsia="Meiryo UI" w:hAnsi="Arial" w:cs="Arial"/>
                <w:b/>
                <w:bCs/>
                <w:sz w:val="20"/>
              </w:rPr>
              <w:t xml:space="preserve">: </w:t>
            </w:r>
          </w:p>
        </w:tc>
        <w:tc>
          <w:tcPr>
            <w:tcW w:w="3503" w:type="dxa"/>
            <w:vAlign w:val="center"/>
          </w:tcPr>
          <w:p w14:paraId="65F58C53" w14:textId="77777777" w:rsidR="009E044C" w:rsidRPr="00F365B8" w:rsidRDefault="00D722DA" w:rsidP="00A529F7">
            <w:pPr>
              <w:rPr>
                <w:rFonts w:ascii="Arial" w:eastAsia="Meiryo UI" w:hAnsi="Arial" w:cs="Arial"/>
                <w:iCs/>
                <w:sz w:val="20"/>
                <w:lang w:val="sv-SE"/>
              </w:rPr>
            </w:pPr>
            <w:r>
              <w:rPr>
                <w:rFonts w:ascii="Arial" w:eastAsia="Meiryo UI" w:hAnsi="Arial" w:cs="Arial"/>
                <w:iCs/>
                <w:sz w:val="20"/>
                <w:lang w:eastAsia="ja-JP"/>
              </w:rPr>
              <w:t>3</w:t>
            </w:r>
            <w:r w:rsidR="009E044C">
              <w:rPr>
                <w:rFonts w:ascii="Arial" w:eastAsia="Meiryo UI" w:hAnsi="Arial" w:cs="Arial"/>
                <w:iCs/>
                <w:sz w:val="20"/>
                <w:lang w:eastAsia="ja-JP"/>
              </w:rPr>
              <w:t>-year standard limited warranty</w:t>
            </w:r>
          </w:p>
        </w:tc>
        <w:tc>
          <w:tcPr>
            <w:tcW w:w="1952" w:type="dxa"/>
            <w:shd w:val="clear" w:color="auto" w:fill="F3F3F3"/>
            <w:vAlign w:val="center"/>
          </w:tcPr>
          <w:p w14:paraId="181540BE"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Master carton dimensions:</w:t>
            </w:r>
          </w:p>
        </w:tc>
        <w:tc>
          <w:tcPr>
            <w:tcW w:w="3151" w:type="dxa"/>
            <w:vAlign w:val="center"/>
          </w:tcPr>
          <w:p w14:paraId="026184C8" w14:textId="77777777" w:rsidR="009E044C" w:rsidRDefault="00210FE6" w:rsidP="00362C79">
            <w:pPr>
              <w:rPr>
                <w:rFonts w:ascii="Arial" w:eastAsia="Meiryo UI" w:hAnsi="Arial" w:cs="Arial"/>
                <w:iCs/>
                <w:sz w:val="20"/>
                <w:lang w:eastAsia="ja-JP"/>
              </w:rPr>
            </w:pPr>
            <w:r>
              <w:rPr>
                <w:rFonts w:ascii="Arial" w:eastAsia="Meiryo UI" w:hAnsi="Arial" w:cs="Arial"/>
                <w:iCs/>
                <w:sz w:val="20"/>
                <w:lang w:eastAsia="ja-JP"/>
              </w:rPr>
              <w:t>mm: 205(L)×123(W)×165</w:t>
            </w:r>
            <w:r w:rsidR="009E044C" w:rsidRPr="00276CAD">
              <w:rPr>
                <w:rFonts w:ascii="Arial" w:eastAsia="Meiryo UI" w:hAnsi="Arial" w:cs="Arial"/>
                <w:iCs/>
                <w:sz w:val="20"/>
                <w:lang w:eastAsia="ja-JP"/>
              </w:rPr>
              <w:t>(H)</w:t>
            </w:r>
          </w:p>
          <w:p w14:paraId="722F9244" w14:textId="77777777" w:rsidR="009E044C" w:rsidRPr="00F365B8" w:rsidRDefault="00210FE6" w:rsidP="00362C79">
            <w:pPr>
              <w:rPr>
                <w:rFonts w:ascii="Arial" w:eastAsia="Meiryo UI" w:hAnsi="Arial" w:cs="Arial"/>
                <w:iCs/>
                <w:sz w:val="20"/>
                <w:lang w:eastAsia="ja-JP"/>
              </w:rPr>
            </w:pPr>
            <w:r>
              <w:rPr>
                <w:rFonts w:ascii="Arial" w:eastAsia="Meiryo UI" w:hAnsi="Arial" w:cs="Arial"/>
                <w:iCs/>
                <w:sz w:val="20"/>
                <w:lang w:eastAsia="ja-JP"/>
              </w:rPr>
              <w:t>inch: 8.07(L) x 4.84(W) x 6.50</w:t>
            </w:r>
            <w:r w:rsidR="009E044C">
              <w:rPr>
                <w:rFonts w:ascii="Arial" w:eastAsia="Meiryo UI" w:hAnsi="Arial" w:cs="Arial"/>
                <w:iCs/>
                <w:sz w:val="20"/>
                <w:lang w:eastAsia="ja-JP"/>
              </w:rPr>
              <w:t>(H)</w:t>
            </w:r>
          </w:p>
        </w:tc>
      </w:tr>
      <w:tr w:rsidR="009E044C" w:rsidRPr="00F365B8" w14:paraId="38F9D8D5" w14:textId="77777777" w:rsidTr="00FB357A">
        <w:trPr>
          <w:trHeight w:val="285"/>
        </w:trPr>
        <w:tc>
          <w:tcPr>
            <w:tcW w:w="1720" w:type="dxa"/>
            <w:shd w:val="clear" w:color="auto" w:fill="F3F3F3"/>
            <w:vAlign w:val="center"/>
          </w:tcPr>
          <w:p w14:paraId="18EDF2CD" w14:textId="77777777" w:rsidR="009E044C" w:rsidRPr="00F365B8" w:rsidRDefault="009E044C" w:rsidP="002D33E6">
            <w:pPr>
              <w:rPr>
                <w:rFonts w:ascii="Arial" w:eastAsia="Meiryo UI" w:hAnsi="Arial" w:cs="Arial"/>
                <w:b/>
                <w:bCs/>
                <w:sz w:val="20"/>
              </w:rPr>
            </w:pPr>
            <w:r w:rsidRPr="00F365B8">
              <w:rPr>
                <w:rFonts w:ascii="Arial" w:eastAsia="Meiryo UI" w:hAnsi="Arial" w:cs="Arial"/>
                <w:b/>
                <w:bCs/>
                <w:sz w:val="20"/>
              </w:rPr>
              <w:t>Available Date:</w:t>
            </w:r>
          </w:p>
        </w:tc>
        <w:tc>
          <w:tcPr>
            <w:tcW w:w="3503" w:type="dxa"/>
            <w:vAlign w:val="center"/>
          </w:tcPr>
          <w:p w14:paraId="7B886F0C" w14:textId="77777777" w:rsidR="00301192" w:rsidRPr="00F365B8" w:rsidRDefault="00327EDA" w:rsidP="002F2B4F">
            <w:pPr>
              <w:rPr>
                <w:rFonts w:ascii="Arial" w:eastAsia="Meiryo UI" w:hAnsi="Arial" w:cs="Arial"/>
                <w:iCs/>
                <w:sz w:val="20"/>
                <w:lang w:eastAsia="ja-JP"/>
              </w:rPr>
            </w:pPr>
            <w:r>
              <w:rPr>
                <w:rFonts w:ascii="Arial" w:eastAsia="Meiryo UI" w:hAnsi="Arial" w:cs="Arial"/>
                <w:iCs/>
                <w:sz w:val="20"/>
                <w:lang w:eastAsia="ja-JP"/>
              </w:rPr>
              <w:t>October 2020</w:t>
            </w:r>
          </w:p>
        </w:tc>
        <w:tc>
          <w:tcPr>
            <w:tcW w:w="1952" w:type="dxa"/>
            <w:shd w:val="clear" w:color="auto" w:fill="F3F3F3"/>
            <w:vAlign w:val="center"/>
          </w:tcPr>
          <w:p w14:paraId="3C1911A0" w14:textId="77777777" w:rsidR="009E044C" w:rsidRDefault="009E044C" w:rsidP="00CE531E">
            <w:pPr>
              <w:rPr>
                <w:rFonts w:ascii="Arial" w:eastAsia="Meiryo UI" w:hAnsi="Arial" w:cs="Arial"/>
                <w:b/>
                <w:bCs/>
                <w:sz w:val="20"/>
              </w:rPr>
            </w:pPr>
            <w:r w:rsidRPr="00F365B8">
              <w:rPr>
                <w:rFonts w:ascii="Arial" w:eastAsia="Meiryo UI" w:hAnsi="Arial" w:cs="Arial"/>
                <w:b/>
                <w:bCs/>
                <w:sz w:val="20"/>
              </w:rPr>
              <w:t>Master carton weight:</w:t>
            </w:r>
          </w:p>
          <w:p w14:paraId="28C6011E" w14:textId="77777777" w:rsidR="007D0372" w:rsidRPr="00F365B8" w:rsidRDefault="007D0372" w:rsidP="00CE531E">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4F259525" w14:textId="77777777" w:rsidR="009E044C" w:rsidRDefault="00695476" w:rsidP="00CE731B">
            <w:pPr>
              <w:rPr>
                <w:rFonts w:ascii="Arial" w:eastAsia="Meiryo UI" w:hAnsi="Arial" w:cs="Arial"/>
                <w:iCs/>
                <w:sz w:val="20"/>
                <w:lang w:eastAsia="ja-JP"/>
              </w:rPr>
            </w:pPr>
            <w:r>
              <w:rPr>
                <w:rFonts w:ascii="Arial" w:eastAsia="Meiryo UI" w:hAnsi="Arial" w:cs="Arial"/>
                <w:iCs/>
                <w:sz w:val="20"/>
                <w:lang w:eastAsia="ja-JP"/>
              </w:rPr>
              <w:t>1TB</w:t>
            </w:r>
            <w:r w:rsidR="00210FE6">
              <w:rPr>
                <w:rFonts w:ascii="Arial" w:eastAsia="Meiryo UI" w:hAnsi="Arial" w:cs="Arial"/>
                <w:iCs/>
                <w:sz w:val="20"/>
                <w:lang w:eastAsia="ja-JP"/>
              </w:rPr>
              <w:t>/2TB: 1.45</w:t>
            </w:r>
            <w:r w:rsidR="009E044C">
              <w:rPr>
                <w:rFonts w:ascii="Arial" w:eastAsia="Meiryo UI" w:hAnsi="Arial" w:cs="Arial"/>
                <w:iCs/>
                <w:sz w:val="20"/>
                <w:lang w:eastAsia="ja-JP"/>
              </w:rPr>
              <w:t xml:space="preserve"> kg, </w:t>
            </w:r>
            <w:r w:rsidR="00210FE6">
              <w:rPr>
                <w:rFonts w:ascii="Arial" w:eastAsia="Meiryo UI" w:hAnsi="Arial" w:cs="Arial"/>
                <w:iCs/>
                <w:sz w:val="20"/>
                <w:lang w:eastAsia="ja-JP"/>
              </w:rPr>
              <w:t>3.20</w:t>
            </w:r>
            <w:r w:rsidR="009E044C">
              <w:rPr>
                <w:rFonts w:ascii="Arial" w:eastAsia="Meiryo UI" w:hAnsi="Arial" w:cs="Arial"/>
                <w:iCs/>
                <w:sz w:val="20"/>
                <w:lang w:eastAsia="ja-JP"/>
              </w:rPr>
              <w:t xml:space="preserve"> lb</w:t>
            </w:r>
          </w:p>
          <w:p w14:paraId="6FD77D96" w14:textId="77777777" w:rsidR="009E044C" w:rsidRPr="00F365B8" w:rsidRDefault="00210FE6" w:rsidP="00695476">
            <w:pPr>
              <w:rPr>
                <w:rFonts w:ascii="Arial" w:eastAsia="Meiryo UI" w:hAnsi="Arial" w:cs="Arial"/>
                <w:iCs/>
                <w:color w:val="0000FF"/>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695476">
              <w:rPr>
                <w:rFonts w:ascii="Arial" w:eastAsia="Meiryo UI" w:hAnsi="Arial" w:cs="Arial"/>
                <w:iCs/>
                <w:sz w:val="20"/>
                <w:lang w:eastAsia="ja-JP"/>
              </w:rPr>
              <w:t xml:space="preserve">: </w:t>
            </w:r>
            <w:r>
              <w:rPr>
                <w:rFonts w:ascii="Arial" w:eastAsia="Meiryo UI" w:hAnsi="Arial" w:cs="Arial"/>
                <w:iCs/>
                <w:sz w:val="20"/>
                <w:lang w:eastAsia="ja-JP"/>
              </w:rPr>
              <w:t>1.73</w:t>
            </w:r>
            <w:r w:rsidR="009E044C">
              <w:rPr>
                <w:rFonts w:ascii="Arial" w:eastAsia="Meiryo UI" w:hAnsi="Arial" w:cs="Arial"/>
                <w:iCs/>
                <w:sz w:val="20"/>
                <w:lang w:eastAsia="ja-JP"/>
              </w:rPr>
              <w:t xml:space="preserve"> kg, </w:t>
            </w:r>
            <w:r>
              <w:rPr>
                <w:rFonts w:ascii="Arial" w:eastAsia="Meiryo UI" w:hAnsi="Arial" w:cs="Arial"/>
                <w:iCs/>
                <w:sz w:val="20"/>
                <w:lang w:eastAsia="ja-JP"/>
              </w:rPr>
              <w:t>3.81</w:t>
            </w:r>
            <w:r w:rsidR="009E044C">
              <w:rPr>
                <w:rFonts w:ascii="Arial" w:eastAsia="Meiryo UI" w:hAnsi="Arial" w:cs="Arial"/>
                <w:iCs/>
                <w:sz w:val="20"/>
                <w:lang w:eastAsia="ja-JP"/>
              </w:rPr>
              <w:t xml:space="preserve"> lb</w:t>
            </w:r>
          </w:p>
        </w:tc>
      </w:tr>
      <w:tr w:rsidR="009E044C" w:rsidRPr="00F365B8" w14:paraId="203F21F9" w14:textId="77777777" w:rsidTr="00FB357A">
        <w:trPr>
          <w:trHeight w:val="285"/>
        </w:trPr>
        <w:tc>
          <w:tcPr>
            <w:tcW w:w="1720" w:type="dxa"/>
            <w:shd w:val="clear" w:color="auto" w:fill="F3F3F3"/>
            <w:vAlign w:val="center"/>
          </w:tcPr>
          <w:p w14:paraId="6400283C"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Sales Regions:</w:t>
            </w:r>
          </w:p>
        </w:tc>
        <w:tc>
          <w:tcPr>
            <w:tcW w:w="3503" w:type="dxa"/>
            <w:vAlign w:val="center"/>
          </w:tcPr>
          <w:p w14:paraId="75148339" w14:textId="77777777" w:rsidR="009E044C" w:rsidRPr="00F365B8" w:rsidRDefault="009E044C" w:rsidP="0002453A">
            <w:pPr>
              <w:rPr>
                <w:rFonts w:ascii="Arial" w:eastAsia="Meiryo UI" w:hAnsi="Arial" w:cs="Arial"/>
                <w:iCs/>
                <w:sz w:val="20"/>
                <w:lang w:eastAsia="ja-JP"/>
              </w:rPr>
            </w:pPr>
            <w:r w:rsidRPr="002151B3">
              <w:rPr>
                <w:rFonts w:ascii="Arial" w:eastAsia="Meiryo UI" w:hAnsi="Arial" w:cs="Arial"/>
                <w:iCs/>
                <w:sz w:val="20"/>
                <w:lang w:val="es-ES"/>
              </w:rPr>
              <w:t xml:space="preserve">USA, Canada, </w:t>
            </w:r>
            <w:r>
              <w:rPr>
                <w:rFonts w:ascii="Arial" w:eastAsia="Meiryo UI" w:hAnsi="Arial" w:cs="Arial"/>
                <w:iCs/>
                <w:sz w:val="20"/>
                <w:lang w:val="es-ES"/>
              </w:rPr>
              <w:t>SCA</w:t>
            </w:r>
          </w:p>
        </w:tc>
        <w:tc>
          <w:tcPr>
            <w:tcW w:w="1952" w:type="dxa"/>
            <w:shd w:val="clear" w:color="auto" w:fill="F3F3F3"/>
            <w:vAlign w:val="center"/>
          </w:tcPr>
          <w:p w14:paraId="2EFB2475"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Units per Pallet:</w:t>
            </w:r>
          </w:p>
        </w:tc>
        <w:tc>
          <w:tcPr>
            <w:tcW w:w="3151" w:type="dxa"/>
            <w:vAlign w:val="center"/>
          </w:tcPr>
          <w:p w14:paraId="73B274FE" w14:textId="77777777" w:rsidR="009E044C" w:rsidRPr="00F365B8" w:rsidRDefault="00210FE6" w:rsidP="00CE531E">
            <w:pPr>
              <w:rPr>
                <w:rFonts w:ascii="Arial" w:eastAsia="Meiryo UI" w:hAnsi="Arial" w:cs="Arial"/>
                <w:iCs/>
                <w:sz w:val="20"/>
                <w:lang w:val="it-IT"/>
              </w:rPr>
            </w:pPr>
            <w:r>
              <w:rPr>
                <w:rFonts w:ascii="Arial" w:eastAsia="Meiryo UI" w:hAnsi="Arial" w:cs="Arial"/>
                <w:iCs/>
                <w:sz w:val="20"/>
                <w:lang w:val="it-IT" w:eastAsia="ja-JP"/>
              </w:rPr>
              <w:t>1350</w:t>
            </w:r>
            <w:r w:rsidR="009E044C" w:rsidRPr="00276CAD">
              <w:rPr>
                <w:rFonts w:ascii="Arial" w:eastAsia="Meiryo UI" w:hAnsi="Arial" w:cs="Arial"/>
                <w:iCs/>
                <w:sz w:val="20"/>
                <w:lang w:val="it-IT" w:eastAsia="ja-JP"/>
              </w:rPr>
              <w:t xml:space="preserve"> pcs</w:t>
            </w:r>
          </w:p>
        </w:tc>
      </w:tr>
      <w:tr w:rsidR="009E044C" w:rsidRPr="00F365B8" w14:paraId="6CAD73ED" w14:textId="77777777" w:rsidTr="00FB357A">
        <w:trPr>
          <w:trHeight w:val="285"/>
        </w:trPr>
        <w:tc>
          <w:tcPr>
            <w:tcW w:w="1720" w:type="dxa"/>
            <w:shd w:val="clear" w:color="auto" w:fill="F3F3F3"/>
            <w:vAlign w:val="center"/>
          </w:tcPr>
          <w:p w14:paraId="3106FDF0"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Embargo date:</w:t>
            </w:r>
          </w:p>
        </w:tc>
        <w:tc>
          <w:tcPr>
            <w:tcW w:w="3503" w:type="dxa"/>
            <w:vAlign w:val="center"/>
          </w:tcPr>
          <w:p w14:paraId="7448A7AB" w14:textId="77777777" w:rsidR="009E044C" w:rsidRPr="002151B3" w:rsidRDefault="009E044C" w:rsidP="00A529F7">
            <w:pPr>
              <w:rPr>
                <w:rFonts w:ascii="Arial" w:eastAsia="Meiryo UI" w:hAnsi="Arial" w:cs="Arial"/>
                <w:iCs/>
                <w:sz w:val="20"/>
                <w:lang w:val="es-ES"/>
              </w:rPr>
            </w:pPr>
            <w:r>
              <w:rPr>
                <w:rFonts w:ascii="Arial" w:eastAsia="Meiryo UI" w:hAnsi="Arial" w:cs="Arial"/>
                <w:iCs/>
                <w:sz w:val="20"/>
              </w:rPr>
              <w:t>14 days after available date</w:t>
            </w:r>
          </w:p>
        </w:tc>
        <w:tc>
          <w:tcPr>
            <w:tcW w:w="1952" w:type="dxa"/>
            <w:shd w:val="clear" w:color="auto" w:fill="F3F3F3"/>
            <w:vAlign w:val="center"/>
          </w:tcPr>
          <w:p w14:paraId="22552FE7"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Layers per Pallet:</w:t>
            </w:r>
          </w:p>
        </w:tc>
        <w:tc>
          <w:tcPr>
            <w:tcW w:w="3151" w:type="dxa"/>
            <w:vAlign w:val="center"/>
          </w:tcPr>
          <w:p w14:paraId="391B703C" w14:textId="77777777" w:rsidR="009E044C" w:rsidRPr="00F365B8" w:rsidRDefault="009E044C" w:rsidP="00EC0B5F">
            <w:pPr>
              <w:rPr>
                <w:rFonts w:ascii="Arial" w:eastAsia="Meiryo UI" w:hAnsi="Arial" w:cs="Arial"/>
                <w:iCs/>
                <w:sz w:val="20"/>
              </w:rPr>
            </w:pPr>
            <w:r>
              <w:rPr>
                <w:rFonts w:ascii="Arial" w:eastAsia="Meiryo UI" w:hAnsi="Arial" w:cs="Arial"/>
                <w:iCs/>
                <w:sz w:val="20"/>
                <w:lang w:eastAsia="ja-JP"/>
              </w:rPr>
              <w:t>6</w:t>
            </w:r>
            <w:r w:rsidRPr="00276CAD">
              <w:rPr>
                <w:rFonts w:ascii="Arial" w:eastAsia="Meiryo UI" w:hAnsi="Arial" w:cs="Arial"/>
                <w:iCs/>
                <w:sz w:val="20"/>
                <w:lang w:eastAsia="ja-JP"/>
              </w:rPr>
              <w:t xml:space="preserve"> layers</w:t>
            </w:r>
          </w:p>
        </w:tc>
      </w:tr>
      <w:tr w:rsidR="009E044C" w:rsidRPr="00F365B8" w14:paraId="1FA5CEB8" w14:textId="77777777" w:rsidTr="00FB357A">
        <w:trPr>
          <w:trHeight w:val="285"/>
        </w:trPr>
        <w:tc>
          <w:tcPr>
            <w:tcW w:w="1720" w:type="dxa"/>
            <w:shd w:val="clear" w:color="auto" w:fill="F3F3F3"/>
            <w:vAlign w:val="center"/>
          </w:tcPr>
          <w:p w14:paraId="55454BE6"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Minimum Order Quantity:</w:t>
            </w:r>
          </w:p>
        </w:tc>
        <w:tc>
          <w:tcPr>
            <w:tcW w:w="3503" w:type="dxa"/>
            <w:vAlign w:val="center"/>
          </w:tcPr>
          <w:p w14:paraId="5E7D99AF" w14:textId="77777777" w:rsidR="009E044C" w:rsidRPr="00F365B8" w:rsidRDefault="009E044C" w:rsidP="002F2B4F">
            <w:pPr>
              <w:rPr>
                <w:rFonts w:ascii="Arial" w:eastAsia="Meiryo UI" w:hAnsi="Arial" w:cs="Arial"/>
                <w:iCs/>
                <w:sz w:val="20"/>
              </w:rPr>
            </w:pPr>
            <w:r w:rsidRPr="00B1502A">
              <w:rPr>
                <w:rFonts w:ascii="Arial" w:eastAsia="Meiryo UI" w:hAnsi="Arial" w:cs="Arial"/>
                <w:iCs/>
                <w:sz w:val="20"/>
              </w:rPr>
              <w:t>5 units</w:t>
            </w:r>
          </w:p>
        </w:tc>
        <w:tc>
          <w:tcPr>
            <w:tcW w:w="1952" w:type="dxa"/>
            <w:shd w:val="clear" w:color="auto" w:fill="F3F3F3"/>
            <w:vAlign w:val="center"/>
          </w:tcPr>
          <w:p w14:paraId="137DB454"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Units per Layer:</w:t>
            </w:r>
          </w:p>
        </w:tc>
        <w:tc>
          <w:tcPr>
            <w:tcW w:w="3151" w:type="dxa"/>
            <w:vAlign w:val="center"/>
          </w:tcPr>
          <w:p w14:paraId="587BC79E" w14:textId="77777777" w:rsidR="009E044C" w:rsidRPr="00F365B8" w:rsidRDefault="00210FE6" w:rsidP="00CE531E">
            <w:pPr>
              <w:rPr>
                <w:rFonts w:ascii="Arial" w:eastAsia="Meiryo UI" w:hAnsi="Arial" w:cs="Arial"/>
                <w:iCs/>
                <w:sz w:val="20"/>
                <w:lang w:eastAsia="ja-JP"/>
              </w:rPr>
            </w:pPr>
            <w:r>
              <w:rPr>
                <w:rFonts w:ascii="Arial" w:eastAsia="Meiryo UI" w:hAnsi="Arial" w:cs="Arial"/>
                <w:iCs/>
                <w:sz w:val="20"/>
                <w:lang w:eastAsia="ja-JP"/>
              </w:rPr>
              <w:t>225</w:t>
            </w:r>
            <w:r w:rsidR="009E044C">
              <w:rPr>
                <w:rFonts w:ascii="Arial" w:eastAsia="Meiryo UI" w:hAnsi="Arial" w:cs="Arial"/>
                <w:iCs/>
                <w:sz w:val="20"/>
                <w:lang w:eastAsia="ja-JP"/>
              </w:rPr>
              <w:t xml:space="preserve"> </w:t>
            </w:r>
            <w:r w:rsidR="009E044C" w:rsidRPr="00276CAD">
              <w:rPr>
                <w:rFonts w:ascii="Arial" w:eastAsia="Meiryo UI" w:hAnsi="Arial" w:cs="Arial"/>
                <w:iCs/>
                <w:sz w:val="20"/>
                <w:lang w:eastAsia="ja-JP"/>
              </w:rPr>
              <w:t>pcs</w:t>
            </w:r>
          </w:p>
        </w:tc>
      </w:tr>
      <w:tr w:rsidR="009E044C" w:rsidRPr="00F365B8" w14:paraId="07F41AE1" w14:textId="77777777" w:rsidTr="00FB357A">
        <w:trPr>
          <w:trHeight w:val="285"/>
        </w:trPr>
        <w:tc>
          <w:tcPr>
            <w:tcW w:w="1720" w:type="dxa"/>
            <w:shd w:val="clear" w:color="auto" w:fill="F3F3F3"/>
            <w:vAlign w:val="center"/>
          </w:tcPr>
          <w:p w14:paraId="36F825E9"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 xml:space="preserve">Country of </w:t>
            </w:r>
            <w:r>
              <w:rPr>
                <w:rFonts w:ascii="Arial" w:eastAsia="Meiryo UI" w:hAnsi="Arial" w:cs="Arial"/>
                <w:b/>
                <w:bCs/>
                <w:sz w:val="20"/>
              </w:rPr>
              <w:t>O</w:t>
            </w:r>
            <w:r w:rsidRPr="00F365B8">
              <w:rPr>
                <w:rFonts w:ascii="Arial" w:eastAsia="Meiryo UI" w:hAnsi="Arial" w:cs="Arial"/>
                <w:b/>
                <w:bCs/>
                <w:sz w:val="20"/>
              </w:rPr>
              <w:t xml:space="preserve">rigin: </w:t>
            </w:r>
          </w:p>
        </w:tc>
        <w:tc>
          <w:tcPr>
            <w:tcW w:w="3503" w:type="dxa"/>
            <w:vAlign w:val="center"/>
          </w:tcPr>
          <w:p w14:paraId="68D336E8" w14:textId="77777777" w:rsidR="009E044C" w:rsidRPr="00F365B8" w:rsidRDefault="00122FD1" w:rsidP="0008451C">
            <w:pPr>
              <w:rPr>
                <w:rFonts w:ascii="Arial" w:eastAsia="Meiryo UI" w:hAnsi="Arial" w:cs="Arial"/>
                <w:iCs/>
                <w:sz w:val="20"/>
              </w:rPr>
            </w:pPr>
            <w:r>
              <w:rPr>
                <w:rFonts w:ascii="Arial" w:eastAsia="Meiryo UI" w:hAnsi="Arial" w:cs="Arial"/>
                <w:iCs/>
                <w:sz w:val="20"/>
                <w:lang w:eastAsia="ja-JP"/>
              </w:rPr>
              <w:t>Product assembled in Philippines</w:t>
            </w:r>
          </w:p>
        </w:tc>
        <w:tc>
          <w:tcPr>
            <w:tcW w:w="1952" w:type="dxa"/>
            <w:shd w:val="clear" w:color="auto" w:fill="F3F3F3"/>
            <w:vAlign w:val="center"/>
          </w:tcPr>
          <w:p w14:paraId="09EE4544"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Replacement for:</w:t>
            </w:r>
          </w:p>
        </w:tc>
        <w:tc>
          <w:tcPr>
            <w:tcW w:w="3151" w:type="dxa"/>
            <w:vAlign w:val="center"/>
          </w:tcPr>
          <w:p w14:paraId="14E3F329" w14:textId="77777777" w:rsidR="009E044C" w:rsidRPr="00F365B8" w:rsidRDefault="00B1502A" w:rsidP="00815AD1">
            <w:pPr>
              <w:rPr>
                <w:rFonts w:ascii="Arial" w:eastAsia="Meiryo UI" w:hAnsi="Arial" w:cs="Arial"/>
                <w:iCs/>
                <w:sz w:val="20"/>
              </w:rPr>
            </w:pPr>
            <w:r>
              <w:rPr>
                <w:rFonts w:ascii="Arial" w:eastAsia="Meiryo UI" w:hAnsi="Arial" w:cs="Arial"/>
                <w:iCs/>
                <w:sz w:val="20"/>
                <w:lang w:eastAsia="ja-JP"/>
              </w:rPr>
              <w:t>n/a</w:t>
            </w:r>
          </w:p>
        </w:tc>
      </w:tr>
      <w:tr w:rsidR="009E044C" w:rsidRPr="00F365B8" w14:paraId="4CEEAA1E" w14:textId="77777777" w:rsidTr="00FB357A">
        <w:trPr>
          <w:trHeight w:val="285"/>
        </w:trPr>
        <w:tc>
          <w:tcPr>
            <w:tcW w:w="1720" w:type="dxa"/>
            <w:shd w:val="clear" w:color="auto" w:fill="F3F3F3"/>
            <w:vAlign w:val="center"/>
          </w:tcPr>
          <w:p w14:paraId="3AB7D8F2"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Package Contents:</w:t>
            </w:r>
          </w:p>
        </w:tc>
        <w:tc>
          <w:tcPr>
            <w:tcW w:w="8606" w:type="dxa"/>
            <w:gridSpan w:val="3"/>
            <w:vAlign w:val="center"/>
          </w:tcPr>
          <w:p w14:paraId="3A0A8006" w14:textId="1D442931" w:rsidR="009E044C" w:rsidRPr="00F365B8" w:rsidRDefault="009E044C" w:rsidP="002F2B4F">
            <w:pPr>
              <w:rPr>
                <w:rFonts w:ascii="Arial" w:eastAsia="Meiryo UI" w:hAnsi="Arial" w:cs="Arial"/>
                <w:iCs/>
                <w:sz w:val="20"/>
              </w:rPr>
            </w:pPr>
            <w:proofErr w:type="spellStart"/>
            <w:r>
              <w:rPr>
                <w:rFonts w:ascii="Arial" w:eastAsia="Meiryo UI" w:hAnsi="Arial" w:cs="Arial"/>
                <w:iCs/>
                <w:sz w:val="20"/>
              </w:rPr>
              <w:t>Canvio</w:t>
            </w:r>
            <w:proofErr w:type="spellEnd"/>
            <w:r>
              <w:rPr>
                <w:rFonts w:ascii="Arial" w:eastAsia="Meiryo UI" w:hAnsi="Arial" w:cs="Arial"/>
                <w:iCs/>
                <w:sz w:val="20"/>
              </w:rPr>
              <w:t xml:space="preserve">® </w:t>
            </w:r>
            <w:r w:rsidR="00327EDA">
              <w:rPr>
                <w:rFonts w:ascii="Arial" w:eastAsia="Meiryo UI" w:hAnsi="Arial" w:cs="Arial"/>
                <w:iCs/>
                <w:sz w:val="20"/>
              </w:rPr>
              <w:t>Flex</w:t>
            </w:r>
            <w:r>
              <w:rPr>
                <w:rFonts w:ascii="Arial" w:eastAsia="Meiryo UI" w:hAnsi="Arial" w:cs="Arial"/>
                <w:iCs/>
                <w:sz w:val="20"/>
              </w:rPr>
              <w:t xml:space="preserve"> </w:t>
            </w:r>
            <w:r w:rsidRPr="00F365B8">
              <w:rPr>
                <w:rFonts w:ascii="Arial" w:eastAsia="Meiryo UI" w:hAnsi="Arial" w:cs="Arial"/>
                <w:iCs/>
                <w:sz w:val="20"/>
              </w:rPr>
              <w:t>Portable</w:t>
            </w:r>
            <w:ins w:id="13" w:author="Jacky Lee" w:date="2020-08-14T09:56:00Z">
              <w:r w:rsidR="008E01A5">
                <w:rPr>
                  <w:rFonts w:ascii="Arial" w:eastAsia="Meiryo UI" w:hAnsi="Arial" w:cs="Arial"/>
                  <w:iCs/>
                  <w:sz w:val="20"/>
                </w:rPr>
                <w:t xml:space="preserve"> External</w:t>
              </w:r>
            </w:ins>
            <w:r w:rsidRPr="00F365B8">
              <w:rPr>
                <w:rFonts w:ascii="Arial" w:eastAsia="Meiryo UI" w:hAnsi="Arial" w:cs="Arial"/>
                <w:iCs/>
                <w:sz w:val="20"/>
              </w:rPr>
              <w:t xml:space="preserve"> Hard Drive</w:t>
            </w:r>
          </w:p>
          <w:p w14:paraId="3FDE444A" w14:textId="77777777" w:rsidR="009E044C" w:rsidRPr="00291E2F" w:rsidRDefault="00327EDA" w:rsidP="00327EDA">
            <w:pPr>
              <w:rPr>
                <w:rFonts w:ascii="Arial" w:eastAsia="Meiryo UI" w:hAnsi="Arial" w:cs="Arial"/>
                <w:iCs/>
                <w:sz w:val="20"/>
                <w:vertAlign w:val="superscript"/>
                <w:lang w:eastAsia="ja-JP"/>
              </w:rPr>
            </w:pPr>
            <w:r>
              <w:rPr>
                <w:rFonts w:ascii="Arial" w:eastAsia="Meiryo UI" w:hAnsi="Arial" w:cs="Arial"/>
                <w:iCs/>
                <w:sz w:val="20"/>
              </w:rPr>
              <w:t>USB-C &amp; USB-A</w:t>
            </w:r>
            <w:r w:rsidR="009E044C" w:rsidRPr="00F365B8">
              <w:rPr>
                <w:rFonts w:ascii="Arial" w:eastAsia="Meiryo UI" w:hAnsi="Arial" w:cs="Arial"/>
                <w:iCs/>
                <w:sz w:val="20"/>
              </w:rPr>
              <w:t xml:space="preserve"> Cable</w:t>
            </w:r>
            <w:r>
              <w:rPr>
                <w:rFonts w:ascii="Arial" w:eastAsia="Meiryo UI" w:hAnsi="Arial" w:cs="Arial"/>
                <w:iCs/>
                <w:sz w:val="20"/>
              </w:rPr>
              <w:t>s</w:t>
            </w:r>
            <w:r w:rsidR="009E044C" w:rsidRPr="00F365B8">
              <w:rPr>
                <w:rFonts w:ascii="Arial" w:eastAsia="Meiryo UI" w:hAnsi="Arial" w:cs="Arial"/>
                <w:iCs/>
                <w:sz w:val="20"/>
              </w:rPr>
              <w:t xml:space="preserve">, Quick </w:t>
            </w:r>
            <w:r w:rsidR="009E044C" w:rsidRPr="00F365B8">
              <w:rPr>
                <w:rFonts w:ascii="Arial" w:eastAsia="Meiryo UI" w:hAnsi="Arial" w:cs="Arial"/>
                <w:iCs/>
                <w:sz w:val="20"/>
                <w:lang w:eastAsia="ja-JP"/>
              </w:rPr>
              <w:t>Start</w:t>
            </w:r>
            <w:r w:rsidR="009E044C" w:rsidRPr="00F365B8">
              <w:rPr>
                <w:rFonts w:ascii="Arial" w:eastAsia="Meiryo UI" w:hAnsi="Arial" w:cs="Arial"/>
                <w:iCs/>
                <w:sz w:val="20"/>
              </w:rPr>
              <w:t xml:space="preserve"> Guide</w:t>
            </w:r>
            <w:r w:rsidR="00291E2F">
              <w:rPr>
                <w:rFonts w:ascii="Arial" w:eastAsia="Meiryo UI" w:hAnsi="Arial" w:cs="Arial"/>
                <w:iCs/>
                <w:sz w:val="20"/>
              </w:rPr>
              <w:t xml:space="preserve">, </w:t>
            </w:r>
            <w:r w:rsidR="00B1502A">
              <w:rPr>
                <w:rFonts w:ascii="Arial" w:eastAsia="Meiryo UI" w:hAnsi="Arial" w:cs="Arial"/>
                <w:iCs/>
                <w:sz w:val="20"/>
              </w:rPr>
              <w:t>3</w:t>
            </w:r>
            <w:r w:rsidR="00291E2F" w:rsidRPr="00291E2F">
              <w:rPr>
                <w:rFonts w:ascii="Arial" w:eastAsia="Meiryo UI" w:hAnsi="Arial" w:cs="Arial"/>
                <w:iCs/>
                <w:sz w:val="20"/>
              </w:rPr>
              <w:t>-year standard limited warranty</w:t>
            </w:r>
            <w:r>
              <w:rPr>
                <w:rFonts w:ascii="Arial" w:eastAsia="Meiryo UI" w:hAnsi="Arial" w:cs="Arial"/>
                <w:iCs/>
                <w:sz w:val="20"/>
                <w:vertAlign w:val="superscript"/>
              </w:rPr>
              <w:t>2</w:t>
            </w:r>
          </w:p>
        </w:tc>
      </w:tr>
      <w:tr w:rsidR="009E044C" w:rsidRPr="00F365B8" w14:paraId="4A50CB2E" w14:textId="77777777" w:rsidTr="00FB357A">
        <w:trPr>
          <w:trHeight w:val="285"/>
        </w:trPr>
        <w:tc>
          <w:tcPr>
            <w:tcW w:w="1720" w:type="dxa"/>
            <w:shd w:val="clear" w:color="auto" w:fill="F3F3F3"/>
            <w:vAlign w:val="center"/>
          </w:tcPr>
          <w:p w14:paraId="7B011590"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System Requirements:</w:t>
            </w:r>
          </w:p>
        </w:tc>
        <w:tc>
          <w:tcPr>
            <w:tcW w:w="8606" w:type="dxa"/>
            <w:gridSpan w:val="3"/>
            <w:vAlign w:val="center"/>
          </w:tcPr>
          <w:p w14:paraId="73A53F41" w14:textId="77777777" w:rsidR="00327EDA" w:rsidRPr="00327EDA" w:rsidRDefault="00327EDA" w:rsidP="00327EDA">
            <w:pPr>
              <w:numPr>
                <w:ilvl w:val="0"/>
                <w:numId w:val="18"/>
              </w:numPr>
              <w:rPr>
                <w:rFonts w:ascii="Arial" w:eastAsia="MS Mincho" w:hAnsi="Arial"/>
                <w:sz w:val="20"/>
              </w:rPr>
            </w:pPr>
            <w:r w:rsidRPr="00327EDA">
              <w:rPr>
                <w:rFonts w:ascii="Arial" w:eastAsia="MS Mincho" w:hAnsi="Arial"/>
                <w:sz w:val="20"/>
              </w:rPr>
              <w:t>Computers:</w:t>
            </w:r>
          </w:p>
          <w:p w14:paraId="257889E4" w14:textId="77777777" w:rsidR="00327EDA" w:rsidRPr="00327EDA" w:rsidRDefault="00327EDA" w:rsidP="00327EDA">
            <w:pPr>
              <w:numPr>
                <w:ilvl w:val="1"/>
                <w:numId w:val="18"/>
              </w:numPr>
              <w:rPr>
                <w:rFonts w:ascii="Arial" w:eastAsia="MS Mincho" w:hAnsi="Arial"/>
                <w:sz w:val="20"/>
              </w:rPr>
            </w:pPr>
            <w:r w:rsidRPr="00327EDA">
              <w:rPr>
                <w:rFonts w:ascii="Arial" w:eastAsia="MS Mincho" w:hAnsi="Arial"/>
                <w:sz w:val="20"/>
              </w:rPr>
              <w:t>Windows® 10, Windows® 8.1</w:t>
            </w:r>
          </w:p>
          <w:p w14:paraId="1C4EAB40" w14:textId="77777777" w:rsidR="00327EDA" w:rsidRPr="00327EDA" w:rsidRDefault="00327EDA" w:rsidP="00327EDA">
            <w:pPr>
              <w:numPr>
                <w:ilvl w:val="1"/>
                <w:numId w:val="18"/>
              </w:numPr>
              <w:rPr>
                <w:rFonts w:ascii="Arial" w:eastAsia="MS Mincho" w:hAnsi="Arial"/>
                <w:sz w:val="20"/>
              </w:rPr>
            </w:pPr>
            <w:r w:rsidRPr="00327EDA">
              <w:rPr>
                <w:rFonts w:ascii="Arial" w:eastAsia="MS Mincho" w:hAnsi="Arial"/>
                <w:sz w:val="20"/>
              </w:rPr>
              <w:t xml:space="preserve">macOS v10.15 / v10.14 </w:t>
            </w:r>
          </w:p>
          <w:p w14:paraId="110C6B4D" w14:textId="77777777" w:rsidR="00327EDA" w:rsidRPr="00327EDA" w:rsidRDefault="00327EDA" w:rsidP="00327EDA">
            <w:pPr>
              <w:numPr>
                <w:ilvl w:val="0"/>
                <w:numId w:val="18"/>
              </w:numPr>
              <w:rPr>
                <w:rFonts w:ascii="Arial" w:eastAsia="MS Mincho" w:hAnsi="Arial"/>
                <w:sz w:val="20"/>
              </w:rPr>
            </w:pPr>
            <w:r w:rsidRPr="00327EDA">
              <w:rPr>
                <w:rFonts w:ascii="Arial" w:eastAsia="MS Mincho" w:hAnsi="Arial"/>
                <w:sz w:val="20"/>
              </w:rPr>
              <w:t>Tablet devices:</w:t>
            </w:r>
          </w:p>
          <w:p w14:paraId="247D3387" w14:textId="6095B65B" w:rsidR="00327EDA" w:rsidRPr="00327EDA" w:rsidRDefault="00327EDA" w:rsidP="00327EDA">
            <w:pPr>
              <w:numPr>
                <w:ilvl w:val="1"/>
                <w:numId w:val="18"/>
              </w:numPr>
              <w:rPr>
                <w:rFonts w:ascii="Arial" w:eastAsia="MS Mincho" w:hAnsi="Arial"/>
                <w:sz w:val="20"/>
              </w:rPr>
            </w:pPr>
            <w:r w:rsidRPr="00327EDA">
              <w:rPr>
                <w:rFonts w:ascii="Arial" w:eastAsia="MS Mincho" w:hAnsi="Arial"/>
                <w:sz w:val="20"/>
              </w:rPr>
              <w:t>Support</w:t>
            </w:r>
            <w:r w:rsidR="009A2829">
              <w:rPr>
                <w:rFonts w:ascii="Arial" w:eastAsia="MS Mincho" w:hAnsi="Arial"/>
                <w:sz w:val="20"/>
              </w:rPr>
              <w:t>s</w:t>
            </w:r>
            <w:r w:rsidRPr="00327EDA">
              <w:rPr>
                <w:rFonts w:ascii="Arial" w:eastAsia="MS Mincho" w:hAnsi="Arial"/>
                <w:sz w:val="20"/>
              </w:rPr>
              <w:t xml:space="preserve"> iPad® and Android™ Tablet devices with USB-C® interface</w:t>
            </w:r>
            <w:r w:rsidRPr="00924A16">
              <w:rPr>
                <w:rFonts w:ascii="Arial" w:eastAsia="MS Mincho" w:hAnsi="Arial"/>
                <w:sz w:val="20"/>
                <w:vertAlign w:val="superscript"/>
              </w:rPr>
              <w:t>4</w:t>
            </w:r>
          </w:p>
          <w:p w14:paraId="722E919D" w14:textId="77777777" w:rsidR="00327EDA" w:rsidRPr="00327EDA" w:rsidRDefault="00327EDA" w:rsidP="00327EDA">
            <w:pPr>
              <w:numPr>
                <w:ilvl w:val="0"/>
                <w:numId w:val="18"/>
              </w:numPr>
              <w:rPr>
                <w:rFonts w:ascii="Arial" w:eastAsia="MS Mincho" w:hAnsi="Arial"/>
                <w:sz w:val="20"/>
              </w:rPr>
            </w:pPr>
            <w:r w:rsidRPr="00327EDA">
              <w:rPr>
                <w:rFonts w:ascii="Arial" w:eastAsia="MS Mincho" w:hAnsi="Arial"/>
                <w:sz w:val="20"/>
              </w:rPr>
              <w:t xml:space="preserve">Check latest device compatibility:  </w:t>
            </w:r>
          </w:p>
          <w:p w14:paraId="7F95307D" w14:textId="77777777" w:rsidR="00327EDA" w:rsidRPr="00EF257F" w:rsidRDefault="00D53DA5" w:rsidP="00327EDA">
            <w:pPr>
              <w:numPr>
                <w:ilvl w:val="1"/>
                <w:numId w:val="18"/>
              </w:numPr>
              <w:rPr>
                <w:rFonts w:ascii="Arial" w:eastAsia="MS Mincho" w:hAnsi="Arial"/>
                <w:sz w:val="18"/>
              </w:rPr>
            </w:pPr>
            <w:hyperlink r:id="rId11" w:history="1">
              <w:r w:rsidR="00327EDA" w:rsidRPr="00EF257F">
                <w:rPr>
                  <w:rStyle w:val="Hyperlink"/>
                  <w:rFonts w:ascii="Arial" w:eastAsia="MS Mincho" w:hAnsi="Arial"/>
                  <w:sz w:val="18"/>
                </w:rPr>
                <w:t>https://www.canvio.jp/en/compati/hdd/ot_ehdd/flex/index.htm</w:t>
              </w:r>
            </w:hyperlink>
            <w:r w:rsidR="00327EDA" w:rsidRPr="00EF257F">
              <w:rPr>
                <w:rFonts w:ascii="Arial" w:eastAsia="MS Mincho" w:hAnsi="Arial"/>
                <w:sz w:val="18"/>
              </w:rPr>
              <w:t xml:space="preserve"> </w:t>
            </w:r>
          </w:p>
          <w:p w14:paraId="19722060" w14:textId="77777777" w:rsidR="009E044C" w:rsidRPr="00327EDA" w:rsidRDefault="00327EDA" w:rsidP="00327EDA">
            <w:pPr>
              <w:numPr>
                <w:ilvl w:val="0"/>
                <w:numId w:val="18"/>
              </w:numPr>
              <w:rPr>
                <w:rFonts w:ascii="Arial" w:eastAsia="MS Mincho" w:hAnsi="Arial"/>
                <w:sz w:val="20"/>
              </w:rPr>
            </w:pPr>
            <w:r w:rsidRPr="00327EDA">
              <w:rPr>
                <w:rFonts w:ascii="Arial" w:eastAsia="MS Mincho" w:hAnsi="Arial"/>
                <w:sz w:val="20"/>
              </w:rPr>
              <w:t>Available USB 2.0 or USB 3.0 Port</w:t>
            </w:r>
          </w:p>
        </w:tc>
      </w:tr>
      <w:tr w:rsidR="009E044C" w:rsidRPr="00F365B8" w14:paraId="714433B9" w14:textId="77777777" w:rsidTr="00FB357A">
        <w:trPr>
          <w:trHeight w:val="285"/>
        </w:trPr>
        <w:tc>
          <w:tcPr>
            <w:tcW w:w="1720" w:type="dxa"/>
            <w:shd w:val="clear" w:color="auto" w:fill="F3F3F3"/>
            <w:vAlign w:val="center"/>
          </w:tcPr>
          <w:p w14:paraId="188F886B" w14:textId="77777777" w:rsidR="009E044C" w:rsidRPr="00F365B8" w:rsidRDefault="009E044C" w:rsidP="002D33E6">
            <w:pPr>
              <w:rPr>
                <w:rFonts w:ascii="Arial" w:eastAsia="Meiryo UI" w:hAnsi="Arial" w:cs="Arial"/>
                <w:b/>
                <w:bCs/>
                <w:sz w:val="20"/>
              </w:rPr>
            </w:pPr>
            <w:r w:rsidRPr="00F365B8">
              <w:rPr>
                <w:rFonts w:ascii="Arial" w:eastAsia="Meiryo UI" w:hAnsi="Arial" w:cs="Arial"/>
                <w:b/>
                <w:bCs/>
                <w:sz w:val="20"/>
              </w:rPr>
              <w:t xml:space="preserve">Environmental: </w:t>
            </w:r>
          </w:p>
        </w:tc>
        <w:tc>
          <w:tcPr>
            <w:tcW w:w="8606" w:type="dxa"/>
            <w:gridSpan w:val="3"/>
            <w:vAlign w:val="center"/>
          </w:tcPr>
          <w:p w14:paraId="55712924" w14:textId="77777777" w:rsidR="009E044C" w:rsidRPr="002D33E6" w:rsidRDefault="009E044C" w:rsidP="00301192">
            <w:pPr>
              <w:numPr>
                <w:ilvl w:val="0"/>
                <w:numId w:val="18"/>
              </w:numPr>
              <w:rPr>
                <w:rFonts w:ascii="Arial" w:eastAsia="MS Mincho" w:hAnsi="Arial"/>
                <w:sz w:val="20"/>
              </w:rPr>
            </w:pPr>
            <w:r w:rsidRPr="00F365B8">
              <w:rPr>
                <w:rFonts w:ascii="Arial" w:eastAsia="Meiryo UI" w:hAnsi="Arial" w:cs="Arial"/>
                <w:iCs/>
                <w:sz w:val="20"/>
              </w:rPr>
              <w:t>RoHS Compliant</w:t>
            </w:r>
            <w:r w:rsidR="00301192">
              <w:rPr>
                <w:rFonts w:ascii="Arial" w:eastAsia="Meiryo UI" w:hAnsi="Arial" w:cs="Arial"/>
                <w:iCs/>
                <w:sz w:val="20"/>
                <w:vertAlign w:val="superscript"/>
              </w:rPr>
              <w:t>5</w:t>
            </w:r>
          </w:p>
        </w:tc>
      </w:tr>
    </w:tbl>
    <w:p w14:paraId="608144C1" w14:textId="77777777" w:rsidR="00557301" w:rsidRDefault="00557301" w:rsidP="00603E63">
      <w:pPr>
        <w:autoSpaceDE w:val="0"/>
        <w:autoSpaceDN w:val="0"/>
        <w:adjustRightInd w:val="0"/>
        <w:rPr>
          <w:rFonts w:ascii="Arial" w:eastAsia="Meiryo UI" w:hAnsi="Arial" w:cs="Arial"/>
          <w:b/>
          <w:sz w:val="20"/>
          <w:u w:val="single"/>
          <w:lang w:eastAsia="ja-JP"/>
        </w:rPr>
      </w:pPr>
    </w:p>
    <w:p w14:paraId="5A378664" w14:textId="77777777" w:rsidR="00557301" w:rsidRDefault="00557301" w:rsidP="00603E63">
      <w:pPr>
        <w:autoSpaceDE w:val="0"/>
        <w:autoSpaceDN w:val="0"/>
        <w:adjustRightInd w:val="0"/>
        <w:rPr>
          <w:rFonts w:ascii="Arial" w:eastAsia="Meiryo UI" w:hAnsi="Arial" w:cs="Arial"/>
          <w:b/>
          <w:sz w:val="20"/>
          <w:u w:val="single"/>
          <w:lang w:eastAsia="ja-JP"/>
        </w:rPr>
      </w:pPr>
    </w:p>
    <w:p w14:paraId="1F2B81D9" w14:textId="77777777" w:rsidR="00557301" w:rsidRPr="00F365B8" w:rsidRDefault="00557301" w:rsidP="00603E63">
      <w:pPr>
        <w:autoSpaceDE w:val="0"/>
        <w:autoSpaceDN w:val="0"/>
        <w:adjustRightInd w:val="0"/>
        <w:rPr>
          <w:rFonts w:ascii="Arial" w:eastAsia="Meiryo UI" w:hAnsi="Arial" w:cs="Arial"/>
          <w:b/>
          <w:sz w:val="20"/>
          <w:u w:val="single"/>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1634"/>
        <w:gridCol w:w="1461"/>
        <w:gridCol w:w="1616"/>
        <w:gridCol w:w="1856"/>
      </w:tblGrid>
      <w:tr w:rsidR="00E2239B" w:rsidRPr="00F365B8" w14:paraId="19499BA9" w14:textId="77777777" w:rsidTr="0041114E">
        <w:tc>
          <w:tcPr>
            <w:tcW w:w="2085" w:type="dxa"/>
            <w:shd w:val="clear" w:color="auto" w:fill="D9D9D9"/>
          </w:tcPr>
          <w:p w14:paraId="63211B4D"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t>Part Number</w:t>
            </w:r>
          </w:p>
        </w:tc>
        <w:tc>
          <w:tcPr>
            <w:tcW w:w="1634" w:type="dxa"/>
            <w:shd w:val="clear" w:color="auto" w:fill="D9D9D9"/>
          </w:tcPr>
          <w:p w14:paraId="08213F07" w14:textId="77777777" w:rsidR="00E2239B" w:rsidRPr="00086CB8" w:rsidRDefault="00E2239B" w:rsidP="009B7C92">
            <w:pPr>
              <w:autoSpaceDE w:val="0"/>
              <w:autoSpaceDN w:val="0"/>
              <w:adjustRightInd w:val="0"/>
              <w:jc w:val="center"/>
              <w:rPr>
                <w:rFonts w:ascii="Arial" w:eastAsia="Meiryo UI" w:hAnsi="Arial" w:cs="Arial"/>
                <w:b/>
                <w:sz w:val="20"/>
                <w:vertAlign w:val="superscript"/>
              </w:rPr>
            </w:pPr>
            <w:r w:rsidRPr="00F365B8">
              <w:rPr>
                <w:rFonts w:ascii="Arial" w:eastAsia="Meiryo UI" w:hAnsi="Arial" w:cs="Arial"/>
                <w:b/>
                <w:sz w:val="20"/>
              </w:rPr>
              <w:t>Capacity</w:t>
            </w:r>
            <w:r>
              <w:rPr>
                <w:rFonts w:ascii="Arial" w:eastAsia="Meiryo UI" w:hAnsi="Arial" w:cs="Arial"/>
                <w:b/>
                <w:sz w:val="20"/>
                <w:vertAlign w:val="superscript"/>
              </w:rPr>
              <w:t>1</w:t>
            </w:r>
          </w:p>
        </w:tc>
        <w:tc>
          <w:tcPr>
            <w:tcW w:w="1461" w:type="dxa"/>
            <w:shd w:val="clear" w:color="auto" w:fill="D9D9D9"/>
          </w:tcPr>
          <w:p w14:paraId="7E7BB227"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t>Colors</w:t>
            </w:r>
          </w:p>
        </w:tc>
        <w:tc>
          <w:tcPr>
            <w:tcW w:w="1616" w:type="dxa"/>
            <w:shd w:val="clear" w:color="auto" w:fill="D9D9D9"/>
          </w:tcPr>
          <w:p w14:paraId="6A6E6E5D"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t>UPC</w:t>
            </w:r>
          </w:p>
        </w:tc>
        <w:tc>
          <w:tcPr>
            <w:tcW w:w="1856" w:type="dxa"/>
            <w:shd w:val="clear" w:color="auto" w:fill="D9D9D9"/>
          </w:tcPr>
          <w:p w14:paraId="298CCAB7" w14:textId="77777777" w:rsidR="00E2239B" w:rsidRPr="00F365B8" w:rsidRDefault="00E2239B" w:rsidP="009B7C92">
            <w:pPr>
              <w:autoSpaceDE w:val="0"/>
              <w:autoSpaceDN w:val="0"/>
              <w:adjustRightInd w:val="0"/>
              <w:jc w:val="center"/>
              <w:rPr>
                <w:rFonts w:ascii="Arial" w:eastAsia="Meiryo UI" w:hAnsi="Arial" w:cs="Arial"/>
                <w:b/>
                <w:sz w:val="20"/>
              </w:rPr>
            </w:pPr>
            <w:r>
              <w:rPr>
                <w:rFonts w:ascii="Arial" w:eastAsia="Meiryo UI" w:hAnsi="Arial" w:cs="Arial"/>
                <w:b/>
                <w:sz w:val="20"/>
              </w:rPr>
              <w:t>5</w:t>
            </w:r>
            <w:r w:rsidRPr="00F365B8">
              <w:rPr>
                <w:rFonts w:ascii="Arial" w:eastAsia="Meiryo UI" w:hAnsi="Arial" w:cs="Arial"/>
                <w:b/>
                <w:sz w:val="20"/>
              </w:rPr>
              <w:t>-Pack Carton UPC</w:t>
            </w:r>
          </w:p>
        </w:tc>
      </w:tr>
      <w:tr w:rsidR="00FA396D" w:rsidRPr="00086CB8" w14:paraId="74F4A830" w14:textId="77777777" w:rsidTr="0041114E">
        <w:tc>
          <w:tcPr>
            <w:tcW w:w="2085" w:type="dxa"/>
          </w:tcPr>
          <w:p w14:paraId="37E55951" w14:textId="77777777" w:rsidR="00FA396D" w:rsidRPr="00FA396D" w:rsidRDefault="00327EDA" w:rsidP="00FA396D">
            <w:pPr>
              <w:rPr>
                <w:rFonts w:ascii="Arial" w:hAnsi="Arial" w:cs="Arial"/>
                <w:sz w:val="20"/>
              </w:rPr>
            </w:pPr>
            <w:r w:rsidRPr="00327EDA">
              <w:rPr>
                <w:rFonts w:ascii="Arial" w:hAnsi="Arial" w:cs="Arial"/>
                <w:sz w:val="20"/>
              </w:rPr>
              <w:t>HDTX110XSCAA</w:t>
            </w:r>
          </w:p>
        </w:tc>
        <w:tc>
          <w:tcPr>
            <w:tcW w:w="1634" w:type="dxa"/>
          </w:tcPr>
          <w:p w14:paraId="74A057BB" w14:textId="77777777" w:rsidR="00FA396D" w:rsidRPr="00FA396D" w:rsidRDefault="00FA396D" w:rsidP="00FA396D">
            <w:pPr>
              <w:autoSpaceDE w:val="0"/>
              <w:autoSpaceDN w:val="0"/>
              <w:adjustRightInd w:val="0"/>
              <w:jc w:val="center"/>
              <w:rPr>
                <w:rFonts w:ascii="Arial" w:eastAsia="Meiryo UI" w:hAnsi="Arial" w:cs="Arial"/>
                <w:sz w:val="20"/>
              </w:rPr>
            </w:pPr>
            <w:r w:rsidRPr="00FA396D">
              <w:rPr>
                <w:rFonts w:ascii="Arial" w:eastAsia="Meiryo UI" w:hAnsi="Arial" w:cs="Arial"/>
                <w:sz w:val="20"/>
              </w:rPr>
              <w:t>1TB</w:t>
            </w:r>
          </w:p>
        </w:tc>
        <w:tc>
          <w:tcPr>
            <w:tcW w:w="1461" w:type="dxa"/>
          </w:tcPr>
          <w:p w14:paraId="4652A2EF" w14:textId="77777777" w:rsidR="00FA396D" w:rsidRPr="00FA396D" w:rsidRDefault="00327EDA" w:rsidP="00FA396D">
            <w:pPr>
              <w:autoSpaceDE w:val="0"/>
              <w:autoSpaceDN w:val="0"/>
              <w:adjustRightInd w:val="0"/>
              <w:jc w:val="center"/>
              <w:rPr>
                <w:rFonts w:ascii="Arial" w:eastAsia="Meiryo UI" w:hAnsi="Arial" w:cs="Arial"/>
                <w:sz w:val="20"/>
              </w:rPr>
            </w:pPr>
            <w:r>
              <w:rPr>
                <w:rFonts w:ascii="Arial" w:eastAsia="Meiryo UI" w:hAnsi="Arial" w:cs="Arial"/>
                <w:sz w:val="20"/>
              </w:rPr>
              <w:t>Silver</w:t>
            </w:r>
          </w:p>
        </w:tc>
        <w:tc>
          <w:tcPr>
            <w:tcW w:w="1616" w:type="dxa"/>
          </w:tcPr>
          <w:p w14:paraId="6B418A5B" w14:textId="77777777" w:rsidR="00FA396D" w:rsidRPr="00FA396D" w:rsidRDefault="00327EDA" w:rsidP="00FA396D">
            <w:pPr>
              <w:rPr>
                <w:rFonts w:ascii="Arial" w:hAnsi="Arial" w:cs="Arial"/>
                <w:sz w:val="20"/>
              </w:rPr>
            </w:pPr>
            <w:r w:rsidRPr="00327EDA">
              <w:rPr>
                <w:rFonts w:ascii="Arial" w:hAnsi="Arial" w:cs="Arial"/>
                <w:sz w:val="20"/>
              </w:rPr>
              <w:t>723844000790</w:t>
            </w:r>
          </w:p>
        </w:tc>
        <w:tc>
          <w:tcPr>
            <w:tcW w:w="1856" w:type="dxa"/>
          </w:tcPr>
          <w:p w14:paraId="4C65B59A" w14:textId="77777777" w:rsidR="00FA396D" w:rsidRPr="00086CB8" w:rsidRDefault="0011646A" w:rsidP="00FA396D">
            <w:pPr>
              <w:rPr>
                <w:rFonts w:ascii="Arial" w:eastAsia="Meiryo UI" w:hAnsi="Arial" w:cs="Arial"/>
                <w:sz w:val="20"/>
              </w:rPr>
            </w:pPr>
            <w:r w:rsidRPr="0011646A">
              <w:rPr>
                <w:rFonts w:ascii="Arial" w:eastAsia="Meiryo UI" w:hAnsi="Arial" w:cs="Arial"/>
                <w:sz w:val="20"/>
              </w:rPr>
              <w:t>10723844000797</w:t>
            </w:r>
          </w:p>
        </w:tc>
      </w:tr>
      <w:tr w:rsidR="00FA396D" w:rsidRPr="00086CB8" w14:paraId="1E480B06" w14:textId="77777777" w:rsidTr="0041114E">
        <w:tc>
          <w:tcPr>
            <w:tcW w:w="2085" w:type="dxa"/>
          </w:tcPr>
          <w:p w14:paraId="68E53212" w14:textId="77777777" w:rsidR="00FA396D" w:rsidRPr="00FA396D" w:rsidRDefault="00327EDA" w:rsidP="00FA396D">
            <w:pPr>
              <w:rPr>
                <w:rFonts w:ascii="Arial" w:hAnsi="Arial" w:cs="Arial"/>
                <w:sz w:val="20"/>
              </w:rPr>
            </w:pPr>
            <w:r w:rsidRPr="00327EDA">
              <w:rPr>
                <w:rFonts w:ascii="Arial" w:hAnsi="Arial" w:cs="Arial"/>
                <w:sz w:val="20"/>
              </w:rPr>
              <w:t>HDTX120XSCAA</w:t>
            </w:r>
          </w:p>
        </w:tc>
        <w:tc>
          <w:tcPr>
            <w:tcW w:w="1634" w:type="dxa"/>
          </w:tcPr>
          <w:p w14:paraId="3BBEC776" w14:textId="77777777" w:rsidR="00FA396D" w:rsidRPr="00FA396D" w:rsidRDefault="00FA396D" w:rsidP="00FA396D">
            <w:pPr>
              <w:autoSpaceDE w:val="0"/>
              <w:autoSpaceDN w:val="0"/>
              <w:adjustRightInd w:val="0"/>
              <w:jc w:val="center"/>
              <w:rPr>
                <w:rFonts w:ascii="Arial" w:eastAsia="Meiryo UI" w:hAnsi="Arial" w:cs="Arial"/>
                <w:sz w:val="20"/>
              </w:rPr>
            </w:pPr>
            <w:r w:rsidRPr="00FA396D">
              <w:rPr>
                <w:rFonts w:ascii="Arial" w:eastAsia="Meiryo UI" w:hAnsi="Arial" w:cs="Arial"/>
                <w:sz w:val="20"/>
              </w:rPr>
              <w:t>2TB</w:t>
            </w:r>
          </w:p>
        </w:tc>
        <w:tc>
          <w:tcPr>
            <w:tcW w:w="1461" w:type="dxa"/>
          </w:tcPr>
          <w:p w14:paraId="20F6DB6D" w14:textId="77777777" w:rsidR="00FA396D" w:rsidRPr="00FA396D" w:rsidRDefault="00327EDA" w:rsidP="00FA396D">
            <w:pPr>
              <w:autoSpaceDE w:val="0"/>
              <w:autoSpaceDN w:val="0"/>
              <w:adjustRightInd w:val="0"/>
              <w:jc w:val="center"/>
              <w:rPr>
                <w:rFonts w:ascii="Arial" w:eastAsia="Meiryo UI" w:hAnsi="Arial" w:cs="Arial"/>
                <w:sz w:val="20"/>
              </w:rPr>
            </w:pPr>
            <w:r>
              <w:rPr>
                <w:rFonts w:ascii="Arial" w:eastAsia="Meiryo UI" w:hAnsi="Arial" w:cs="Arial"/>
                <w:sz w:val="20"/>
              </w:rPr>
              <w:t>Silver</w:t>
            </w:r>
          </w:p>
        </w:tc>
        <w:tc>
          <w:tcPr>
            <w:tcW w:w="1616" w:type="dxa"/>
          </w:tcPr>
          <w:p w14:paraId="394CAB1B" w14:textId="77777777" w:rsidR="00FA396D" w:rsidRPr="00FA396D" w:rsidRDefault="00327EDA" w:rsidP="00FA396D">
            <w:pPr>
              <w:rPr>
                <w:rFonts w:ascii="Arial" w:hAnsi="Arial" w:cs="Arial"/>
                <w:sz w:val="20"/>
              </w:rPr>
            </w:pPr>
            <w:r w:rsidRPr="00327EDA">
              <w:rPr>
                <w:rFonts w:ascii="Arial" w:hAnsi="Arial" w:cs="Arial"/>
                <w:sz w:val="20"/>
              </w:rPr>
              <w:t>723844000806</w:t>
            </w:r>
          </w:p>
        </w:tc>
        <w:tc>
          <w:tcPr>
            <w:tcW w:w="1856" w:type="dxa"/>
          </w:tcPr>
          <w:p w14:paraId="4D4D01BA" w14:textId="77777777" w:rsidR="00FA396D" w:rsidRPr="00086CB8" w:rsidRDefault="0011646A" w:rsidP="0011646A">
            <w:pPr>
              <w:rPr>
                <w:rFonts w:ascii="Arial" w:eastAsia="Meiryo UI" w:hAnsi="Arial" w:cs="Arial"/>
                <w:sz w:val="20"/>
              </w:rPr>
            </w:pPr>
            <w:r w:rsidRPr="0011646A">
              <w:rPr>
                <w:rFonts w:ascii="Arial" w:eastAsia="Meiryo UI" w:hAnsi="Arial" w:cs="Arial"/>
                <w:sz w:val="20"/>
              </w:rPr>
              <w:t>10723844000803</w:t>
            </w:r>
          </w:p>
        </w:tc>
      </w:tr>
      <w:tr w:rsidR="00FA396D" w:rsidRPr="00086CB8" w14:paraId="6F4D7105" w14:textId="77777777" w:rsidTr="0041114E">
        <w:tc>
          <w:tcPr>
            <w:tcW w:w="2085" w:type="dxa"/>
          </w:tcPr>
          <w:p w14:paraId="4CDB9F79" w14:textId="77777777" w:rsidR="00FA396D" w:rsidRPr="00FA396D" w:rsidRDefault="00327EDA" w:rsidP="00FA396D">
            <w:pPr>
              <w:rPr>
                <w:rFonts w:ascii="Arial" w:hAnsi="Arial" w:cs="Arial"/>
                <w:sz w:val="20"/>
              </w:rPr>
            </w:pPr>
            <w:r w:rsidRPr="00327EDA">
              <w:rPr>
                <w:rFonts w:ascii="Arial" w:hAnsi="Arial" w:cs="Arial"/>
                <w:sz w:val="20"/>
              </w:rPr>
              <w:t>HDTX140XSCCA</w:t>
            </w:r>
          </w:p>
        </w:tc>
        <w:tc>
          <w:tcPr>
            <w:tcW w:w="1634" w:type="dxa"/>
          </w:tcPr>
          <w:p w14:paraId="2081CAF0" w14:textId="77777777" w:rsidR="00FA396D" w:rsidRPr="00FA396D" w:rsidRDefault="00327EDA" w:rsidP="00FA396D">
            <w:pPr>
              <w:autoSpaceDE w:val="0"/>
              <w:autoSpaceDN w:val="0"/>
              <w:adjustRightInd w:val="0"/>
              <w:jc w:val="center"/>
              <w:rPr>
                <w:rFonts w:ascii="Arial" w:eastAsia="Meiryo UI" w:hAnsi="Arial" w:cs="Arial"/>
                <w:sz w:val="20"/>
              </w:rPr>
            </w:pPr>
            <w:r>
              <w:rPr>
                <w:rFonts w:ascii="Arial" w:eastAsia="Meiryo UI" w:hAnsi="Arial" w:cs="Arial"/>
                <w:sz w:val="20"/>
              </w:rPr>
              <w:t>4</w:t>
            </w:r>
            <w:r w:rsidR="00FA396D" w:rsidRPr="00FA396D">
              <w:rPr>
                <w:rFonts w:ascii="Arial" w:eastAsia="Meiryo UI" w:hAnsi="Arial" w:cs="Arial"/>
                <w:sz w:val="20"/>
              </w:rPr>
              <w:t>TB</w:t>
            </w:r>
          </w:p>
        </w:tc>
        <w:tc>
          <w:tcPr>
            <w:tcW w:w="1461" w:type="dxa"/>
          </w:tcPr>
          <w:p w14:paraId="2E5314D5" w14:textId="77777777" w:rsidR="00FA396D" w:rsidRPr="00FA396D" w:rsidRDefault="00FA396D" w:rsidP="00FA396D">
            <w:pPr>
              <w:autoSpaceDE w:val="0"/>
              <w:autoSpaceDN w:val="0"/>
              <w:adjustRightInd w:val="0"/>
              <w:jc w:val="center"/>
              <w:rPr>
                <w:rFonts w:ascii="Arial" w:eastAsia="Meiryo UI" w:hAnsi="Arial" w:cs="Arial"/>
                <w:sz w:val="20"/>
              </w:rPr>
            </w:pPr>
            <w:r w:rsidRPr="00FA396D">
              <w:rPr>
                <w:rFonts w:ascii="Arial" w:eastAsia="Meiryo UI" w:hAnsi="Arial" w:cs="Arial"/>
                <w:sz w:val="20"/>
              </w:rPr>
              <w:t>Silver</w:t>
            </w:r>
          </w:p>
        </w:tc>
        <w:tc>
          <w:tcPr>
            <w:tcW w:w="1616" w:type="dxa"/>
          </w:tcPr>
          <w:p w14:paraId="4452F955" w14:textId="77777777" w:rsidR="00FA396D" w:rsidRPr="00FA396D" w:rsidRDefault="00327EDA" w:rsidP="00FA396D">
            <w:pPr>
              <w:rPr>
                <w:rFonts w:ascii="Arial" w:hAnsi="Arial" w:cs="Arial"/>
                <w:sz w:val="20"/>
              </w:rPr>
            </w:pPr>
            <w:r w:rsidRPr="00327EDA">
              <w:rPr>
                <w:rFonts w:ascii="Arial" w:hAnsi="Arial" w:cs="Arial"/>
                <w:sz w:val="20"/>
              </w:rPr>
              <w:t>723844000813</w:t>
            </w:r>
          </w:p>
        </w:tc>
        <w:tc>
          <w:tcPr>
            <w:tcW w:w="1856" w:type="dxa"/>
          </w:tcPr>
          <w:p w14:paraId="3E34166F" w14:textId="77777777" w:rsidR="00FA396D" w:rsidRPr="00086CB8" w:rsidRDefault="0011646A" w:rsidP="00FA396D">
            <w:pPr>
              <w:rPr>
                <w:rFonts w:ascii="Arial" w:eastAsia="Meiryo UI" w:hAnsi="Arial" w:cs="Arial"/>
                <w:sz w:val="20"/>
              </w:rPr>
            </w:pPr>
            <w:r w:rsidRPr="0011646A">
              <w:rPr>
                <w:rFonts w:ascii="Arial" w:eastAsia="Meiryo UI" w:hAnsi="Arial" w:cs="Arial"/>
                <w:sz w:val="20"/>
              </w:rPr>
              <w:t>10723844000810</w:t>
            </w:r>
          </w:p>
        </w:tc>
      </w:tr>
    </w:tbl>
    <w:p w14:paraId="08F5BEB6" w14:textId="77777777" w:rsidR="00CF5DB2" w:rsidRDefault="00CF5DB2" w:rsidP="002151B3">
      <w:pPr>
        <w:autoSpaceDE w:val="0"/>
        <w:autoSpaceDN w:val="0"/>
        <w:adjustRightInd w:val="0"/>
        <w:rPr>
          <w:rFonts w:ascii="Arial" w:eastAsia="Meiryo UI" w:hAnsi="Arial" w:cs="Arial"/>
          <w:sz w:val="20"/>
          <w:lang w:eastAsia="ja-JP"/>
        </w:rPr>
      </w:pPr>
    </w:p>
    <w:p w14:paraId="56A20330" w14:textId="77777777" w:rsidR="00E56A91" w:rsidRDefault="00E56A91" w:rsidP="002151B3">
      <w:pPr>
        <w:autoSpaceDE w:val="0"/>
        <w:autoSpaceDN w:val="0"/>
        <w:adjustRightInd w:val="0"/>
        <w:rPr>
          <w:rFonts w:ascii="Arial" w:eastAsia="Meiryo UI" w:hAnsi="Arial" w:cs="Arial"/>
          <w:sz w:val="20"/>
          <w:lang w:eastAsia="ja-JP"/>
        </w:rPr>
      </w:pPr>
    </w:p>
    <w:p w14:paraId="206135AF" w14:textId="77777777" w:rsidR="00EE690D" w:rsidRDefault="00EE690D" w:rsidP="002151B3">
      <w:pPr>
        <w:autoSpaceDE w:val="0"/>
        <w:autoSpaceDN w:val="0"/>
        <w:adjustRightInd w:val="0"/>
        <w:rPr>
          <w:rFonts w:ascii="Arial" w:eastAsia="Meiryo UI" w:hAnsi="Arial" w:cs="Arial"/>
          <w:sz w:val="20"/>
          <w:lang w:eastAsia="ja-JP"/>
        </w:rPr>
      </w:pPr>
    </w:p>
    <w:p w14:paraId="4C554DF8" w14:textId="77777777" w:rsidR="00F800F1" w:rsidRPr="00327EDA" w:rsidRDefault="00F800F1" w:rsidP="002151B3">
      <w:pPr>
        <w:autoSpaceDE w:val="0"/>
        <w:autoSpaceDN w:val="0"/>
        <w:adjustRightInd w:val="0"/>
        <w:rPr>
          <w:rFonts w:ascii="Arial" w:eastAsia="Meiryo UI" w:hAnsi="Arial" w:cs="Arial"/>
          <w:sz w:val="14"/>
          <w:szCs w:val="14"/>
          <w:lang w:eastAsia="ja-JP"/>
        </w:rPr>
      </w:pPr>
    </w:p>
    <w:p w14:paraId="615863B8" w14:textId="77777777" w:rsidR="0051055C" w:rsidRDefault="0051055C" w:rsidP="0051055C">
      <w:pPr>
        <w:pStyle w:val="ListParagraph"/>
        <w:numPr>
          <w:ilvl w:val="0"/>
          <w:numId w:val="35"/>
        </w:numPr>
        <w:spacing w:line="276" w:lineRule="auto"/>
        <w:rPr>
          <w:rFonts w:ascii="Arial" w:eastAsia="Poppins" w:hAnsi="Arial" w:cs="Arial"/>
          <w:sz w:val="14"/>
          <w:szCs w:val="14"/>
        </w:rPr>
      </w:pPr>
      <w:r w:rsidRPr="0051055C">
        <w:rPr>
          <w:rFonts w:ascii="Arial" w:eastAsia="Poppins" w:hAnsi="Arial" w:cs="Arial"/>
          <w:sz w:val="14"/>
          <w:szCs w:val="14"/>
        </w:rPr>
        <w:lastRenderedPageBreak/>
        <w:t>One Gigabyte (1GB) means 10</w:t>
      </w:r>
      <w:r w:rsidRPr="0051055C">
        <w:rPr>
          <w:rFonts w:ascii="Arial" w:eastAsia="Poppins" w:hAnsi="Arial" w:cs="Arial"/>
          <w:sz w:val="14"/>
          <w:szCs w:val="14"/>
          <w:vertAlign w:val="superscript"/>
        </w:rPr>
        <w:t>9</w:t>
      </w:r>
      <w:r w:rsidRPr="0051055C">
        <w:rPr>
          <w:rFonts w:ascii="Arial" w:eastAsia="Poppins" w:hAnsi="Arial" w:cs="Arial"/>
          <w:sz w:val="14"/>
          <w:szCs w:val="14"/>
        </w:rPr>
        <w:t xml:space="preserve"> = 1,000,000,000 bytes and One Terabyte (1TB) means 10</w:t>
      </w:r>
      <w:r w:rsidRPr="0051055C">
        <w:rPr>
          <w:rFonts w:ascii="Arial" w:eastAsia="Poppins" w:hAnsi="Arial" w:cs="Arial"/>
          <w:sz w:val="14"/>
          <w:szCs w:val="14"/>
          <w:vertAlign w:val="superscript"/>
        </w:rPr>
        <w:t>12</w:t>
      </w:r>
      <w:r w:rsidRPr="0051055C">
        <w:rPr>
          <w:rFonts w:ascii="Arial" w:eastAsia="Poppins" w:hAnsi="Arial" w:cs="Arial"/>
          <w:sz w:val="14"/>
          <w:szCs w:val="14"/>
        </w:rPr>
        <w:t xml:space="preserve"> = 1,000,000,000,000 bytes using powers of 10. A computer operating system, however, reports storage capacity using powers of 2 for the definition of 1GB= 2</w:t>
      </w:r>
      <w:r w:rsidRPr="0051055C">
        <w:rPr>
          <w:rFonts w:ascii="Arial" w:eastAsia="Poppins" w:hAnsi="Arial" w:cs="Arial"/>
          <w:sz w:val="14"/>
          <w:szCs w:val="14"/>
          <w:vertAlign w:val="superscript"/>
        </w:rPr>
        <w:t>30</w:t>
      </w:r>
      <w:r w:rsidRPr="0051055C">
        <w:rPr>
          <w:rFonts w:ascii="Arial" w:eastAsia="Poppins" w:hAnsi="Arial" w:cs="Arial"/>
          <w:sz w:val="14"/>
          <w:szCs w:val="14"/>
        </w:rPr>
        <w:t xml:space="preserve"> = 1,073,741,824 bytes and 1TB = 2</w:t>
      </w:r>
      <w:r w:rsidRPr="0051055C">
        <w:rPr>
          <w:rFonts w:ascii="Arial" w:eastAsia="Poppins" w:hAnsi="Arial" w:cs="Arial"/>
          <w:sz w:val="14"/>
          <w:szCs w:val="14"/>
          <w:vertAlign w:val="superscript"/>
        </w:rPr>
        <w:t>40</w:t>
      </w:r>
      <w:r w:rsidRPr="0051055C">
        <w:rPr>
          <w:rFonts w:ascii="Arial" w:eastAsia="Poppins" w:hAnsi="Arial" w:cs="Arial"/>
          <w:sz w:val="14"/>
          <w:szCs w:val="14"/>
        </w:rPr>
        <w:t xml:space="preserve"> = 1,099,511,627,776 bytes, and therefore shows less storage capacity. Available storage capacity (including examples of various media files) will vary based on file size, formatting, settings, software and operating system and other factors.</w:t>
      </w:r>
    </w:p>
    <w:p w14:paraId="45948381" w14:textId="16C010FC" w:rsidR="00327EDA" w:rsidRPr="00327EDA" w:rsidRDefault="00327EDA" w:rsidP="0051055C">
      <w:pPr>
        <w:pStyle w:val="ListParagraph"/>
        <w:numPr>
          <w:ilvl w:val="0"/>
          <w:numId w:val="35"/>
        </w:numPr>
        <w:spacing w:line="276" w:lineRule="auto"/>
        <w:rPr>
          <w:rFonts w:ascii="Arial" w:eastAsia="Poppins" w:hAnsi="Arial" w:cs="Arial"/>
          <w:sz w:val="14"/>
          <w:szCs w:val="14"/>
        </w:rPr>
      </w:pPr>
      <w:r w:rsidRPr="00327EDA">
        <w:rPr>
          <w:rFonts w:ascii="Arial" w:eastAsia="Poppins" w:hAnsi="Arial" w:cs="Arial"/>
          <w:sz w:val="14"/>
          <w:szCs w:val="14"/>
        </w:rPr>
        <w:t xml:space="preserve">Three (3) year standard limited warranty applies. The warranty brochure is preloaded on the hard drive or can be viewed online at: </w:t>
      </w:r>
      <w:hyperlink r:id="rId12" w:history="1">
        <w:r w:rsidR="00EF257F" w:rsidRPr="00277454">
          <w:rPr>
            <w:rStyle w:val="Hyperlink"/>
            <w:rFonts w:ascii="Arial" w:eastAsia="Poppins" w:hAnsi="Arial" w:cs="Arial"/>
            <w:sz w:val="14"/>
            <w:szCs w:val="14"/>
          </w:rPr>
          <w:t>http://storage.toshiba.com/consumer-hdd/support/warranty-info</w:t>
        </w:r>
      </w:hyperlink>
      <w:r w:rsidR="00EF257F">
        <w:rPr>
          <w:rFonts w:ascii="Arial" w:eastAsia="Poppins" w:hAnsi="Arial" w:cs="Arial"/>
          <w:sz w:val="14"/>
          <w:szCs w:val="14"/>
        </w:rPr>
        <w:t xml:space="preserve"> </w:t>
      </w:r>
    </w:p>
    <w:p w14:paraId="6D85C04E" w14:textId="77777777" w:rsidR="00327EDA" w:rsidRPr="00327EDA" w:rsidRDefault="00327EDA" w:rsidP="00327EDA">
      <w:pPr>
        <w:numPr>
          <w:ilvl w:val="0"/>
          <w:numId w:val="35"/>
        </w:numPr>
        <w:spacing w:line="276" w:lineRule="auto"/>
        <w:rPr>
          <w:rFonts w:ascii="Arial" w:eastAsia="Poppins" w:hAnsi="Arial" w:cs="Arial"/>
          <w:sz w:val="14"/>
          <w:szCs w:val="14"/>
        </w:rPr>
      </w:pPr>
      <w:r w:rsidRPr="00327EDA">
        <w:rPr>
          <w:rFonts w:ascii="Arial" w:eastAsia="Poppins" w:hAnsi="Arial" w:cs="Arial"/>
          <w:sz w:val="14"/>
          <w:szCs w:val="14"/>
        </w:rPr>
        <w:t>Product prices, specifications, configurations, colors, components, features, and availability are subject to change without notice.</w:t>
      </w:r>
    </w:p>
    <w:p w14:paraId="3F2F6560" w14:textId="77777777" w:rsidR="00327EDA" w:rsidRPr="00924A16" w:rsidRDefault="00327EDA" w:rsidP="00327EDA">
      <w:pPr>
        <w:numPr>
          <w:ilvl w:val="0"/>
          <w:numId w:val="35"/>
        </w:numPr>
        <w:spacing w:line="276" w:lineRule="auto"/>
        <w:rPr>
          <w:rStyle w:val="Hyperlink"/>
          <w:rFonts w:ascii="Arial" w:eastAsia="Poppins" w:hAnsi="Arial" w:cs="Arial"/>
          <w:color w:val="auto"/>
          <w:sz w:val="14"/>
          <w:szCs w:val="14"/>
          <w:u w:val="none"/>
        </w:rPr>
      </w:pPr>
      <w:r w:rsidRPr="00327EDA">
        <w:rPr>
          <w:rFonts w:ascii="Arial" w:eastAsia="Poppins" w:hAnsi="Arial" w:cs="Arial"/>
          <w:sz w:val="14"/>
          <w:szCs w:val="14"/>
        </w:rPr>
        <w:t xml:space="preserve">Compatibility may vary depending on user‘s hardware configuration and operating system.  Please check device compatibility and connecting instructions by reviewing the applicable user manuals for such device.  The latest information can be viewed online at </w:t>
      </w:r>
      <w:hyperlink r:id="rId13" w:history="1">
        <w:r w:rsidRPr="00327EDA">
          <w:rPr>
            <w:rStyle w:val="Hyperlink"/>
            <w:rFonts w:ascii="Arial" w:eastAsia="Poppins" w:hAnsi="Arial" w:cs="Arial"/>
            <w:sz w:val="14"/>
            <w:szCs w:val="14"/>
          </w:rPr>
          <w:t>https://www.canvio.jp/en/compati/hdd/ot_ehdd/flex/index.htm</w:t>
        </w:r>
      </w:hyperlink>
    </w:p>
    <w:p w14:paraId="1850E33A" w14:textId="77777777" w:rsidR="00924A16" w:rsidRDefault="00924A16" w:rsidP="00924A16">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Toshiba Storage &amp; Electronic Devices Solutions Company defines "RoHS-Compatible" products as products that either (i) contain no more than a maximum concentration value of 0.1% by weight in Homogeneous Materials for lead, mercury, hexavalent chromium, polybrominated biphenyls (PBBs) and polybrominated diphenyl ethers (PBDEs) and of 0.01% by weight in Homogeneous Materials for cadmium; or (ii) fall within any of the application exemptions set forth in the Annex to the RoHS Directive (Directive 2011/65/EC of the European Parliament and of the Council of 2011 on the restriction of the use of certain hazardous substances in electrical and electronic equipment). "Homogeneous Material" means a material of uniform composition that cannot be mechanically disjointed (meaning separated, in principle, by mechanical actions such as unscrewing, cutting, crushing, grinding and/or abrasive processes) into different materials. Examples of "Homogeneous Materials" would be individual types of plastics, ceramics, glass, metals, alloys, paper, board, resins and coatings.</w:t>
      </w:r>
    </w:p>
    <w:p w14:paraId="7229E941" w14:textId="77777777" w:rsidR="00924A16" w:rsidRDefault="00924A16" w:rsidP="00924A16">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 xml:space="preserve">5 Gbps is the maximum interface transfer rate per the specifications of the Universal Serial Bus 3.0. Actual transfer rate will vary depending on your system configuration and other factors.  </w:t>
      </w:r>
    </w:p>
    <w:p w14:paraId="4CE663DD" w14:textId="77777777" w:rsidR="00924A16" w:rsidRDefault="00924A16" w:rsidP="00924A16">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Read and write speed may vary depending on the host device, read and write conditions, and file size.</w:t>
      </w:r>
    </w:p>
    <w:p w14:paraId="3D91FBDD" w14:textId="77777777" w:rsidR="00ED6330" w:rsidRDefault="00ED6330" w:rsidP="00924A16">
      <w:pPr>
        <w:numPr>
          <w:ilvl w:val="0"/>
          <w:numId w:val="35"/>
        </w:numPr>
        <w:spacing w:line="276" w:lineRule="auto"/>
        <w:rPr>
          <w:rFonts w:ascii="Arial" w:eastAsia="Poppins" w:hAnsi="Arial" w:cs="Arial"/>
          <w:sz w:val="14"/>
          <w:szCs w:val="14"/>
        </w:rPr>
      </w:pPr>
      <w:r>
        <w:rPr>
          <w:rFonts w:ascii="Arial" w:eastAsia="Poppins" w:hAnsi="Arial" w:cs="Arial"/>
          <w:sz w:val="14"/>
          <w:szCs w:val="14"/>
        </w:rPr>
        <w:t>Product images may not reflect the actual product.</w:t>
      </w:r>
    </w:p>
    <w:p w14:paraId="24781A50" w14:textId="77777777" w:rsidR="00924A16" w:rsidRPr="00327EDA" w:rsidRDefault="00924A16" w:rsidP="00924A16">
      <w:pPr>
        <w:spacing w:line="276" w:lineRule="auto"/>
        <w:rPr>
          <w:rFonts w:ascii="Arial" w:eastAsia="Poppins" w:hAnsi="Arial" w:cs="Arial"/>
          <w:sz w:val="14"/>
          <w:szCs w:val="14"/>
        </w:rPr>
      </w:pPr>
    </w:p>
    <w:p w14:paraId="2E963E6A"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 xml:space="preserve">Windows and Microsoft are either registered trademarks or trademarks of Microsoft Corporation in the United States and/or other countries. </w:t>
      </w:r>
    </w:p>
    <w:p w14:paraId="54E529B2"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Mac, OS X, iPad, and iPad Pro are trademarks of Apple Inc., registered in the U.S. and other countries.</w:t>
      </w:r>
    </w:p>
    <w:p w14:paraId="767D6C8D"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Android and Android logo are either registered trademarks or trademarks of Google LLC.</w:t>
      </w:r>
    </w:p>
    <w:p w14:paraId="44BA43B9"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USB Type-C</w:t>
      </w:r>
      <w:r w:rsidRPr="00071D6A">
        <w:rPr>
          <w:rFonts w:ascii="Arial" w:eastAsia="Poppins" w:hAnsi="Arial" w:cs="Arial"/>
          <w:sz w:val="14"/>
          <w:szCs w:val="14"/>
          <w:vertAlign w:val="superscript"/>
        </w:rPr>
        <w:t>®</w:t>
      </w:r>
      <w:r w:rsidRPr="00327EDA">
        <w:rPr>
          <w:rFonts w:ascii="Arial" w:eastAsia="Poppins" w:hAnsi="Arial" w:cs="Arial"/>
          <w:sz w:val="14"/>
          <w:szCs w:val="14"/>
        </w:rPr>
        <w:t xml:space="preserve"> and USB-C</w:t>
      </w:r>
      <w:r w:rsidRPr="00071D6A">
        <w:rPr>
          <w:rFonts w:ascii="Arial" w:eastAsia="Poppins" w:hAnsi="Arial" w:cs="Arial"/>
          <w:sz w:val="14"/>
          <w:szCs w:val="14"/>
          <w:vertAlign w:val="superscript"/>
        </w:rPr>
        <w:t>®</w:t>
      </w:r>
      <w:r w:rsidRPr="00327EDA">
        <w:rPr>
          <w:rFonts w:ascii="Arial" w:eastAsia="Poppins" w:hAnsi="Arial" w:cs="Arial"/>
          <w:sz w:val="14"/>
          <w:szCs w:val="14"/>
        </w:rPr>
        <w:t xml:space="preserve"> are registered trademarks of USB Implementers Forum.</w:t>
      </w:r>
    </w:p>
    <w:p w14:paraId="38C4FCA1"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Canvio and the Canvio logo are trademarks or registered trademarks of Toshiba America Electronic Components, Inc. in the United States and other countries.  All other trademarks are the property of their respective owners.</w:t>
      </w:r>
    </w:p>
    <w:p w14:paraId="781C7FF5"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 2020 Toshiba America Electronic Components, Inc. All rights reserved.</w:t>
      </w:r>
    </w:p>
    <w:p w14:paraId="7865C12D" w14:textId="77777777" w:rsidR="00B1502A" w:rsidRDefault="00B1502A" w:rsidP="002151B3">
      <w:pPr>
        <w:autoSpaceDE w:val="0"/>
        <w:autoSpaceDN w:val="0"/>
        <w:adjustRightInd w:val="0"/>
        <w:rPr>
          <w:rFonts w:ascii="Arial" w:eastAsia="Meiryo UI" w:hAnsi="Arial" w:cs="Arial"/>
          <w:sz w:val="20"/>
          <w:lang w:eastAsia="ja-JP"/>
        </w:rPr>
      </w:pPr>
    </w:p>
    <w:p w14:paraId="72B0E031" w14:textId="77777777" w:rsidR="00B1502A" w:rsidRDefault="00B1502A" w:rsidP="002151B3">
      <w:pPr>
        <w:autoSpaceDE w:val="0"/>
        <w:autoSpaceDN w:val="0"/>
        <w:adjustRightInd w:val="0"/>
        <w:rPr>
          <w:rFonts w:ascii="Arial" w:eastAsia="Meiryo UI" w:hAnsi="Arial" w:cs="Arial"/>
          <w:sz w:val="20"/>
          <w:lang w:eastAsia="ja-JP"/>
        </w:rPr>
      </w:pPr>
    </w:p>
    <w:p w14:paraId="0695B9F4" w14:textId="77777777" w:rsidR="00B1502A" w:rsidRDefault="00B1502A" w:rsidP="002151B3">
      <w:pPr>
        <w:autoSpaceDE w:val="0"/>
        <w:autoSpaceDN w:val="0"/>
        <w:adjustRightInd w:val="0"/>
        <w:rPr>
          <w:rFonts w:ascii="Arial" w:eastAsia="Meiryo UI" w:hAnsi="Arial" w:cs="Arial"/>
          <w:sz w:val="20"/>
          <w:lang w:eastAsia="ja-JP"/>
        </w:rPr>
      </w:pPr>
    </w:p>
    <w:p w14:paraId="390B8CC0" w14:textId="77777777" w:rsidR="003104B8" w:rsidRDefault="003104B8" w:rsidP="002151B3">
      <w:pPr>
        <w:autoSpaceDE w:val="0"/>
        <w:autoSpaceDN w:val="0"/>
        <w:adjustRightInd w:val="0"/>
        <w:rPr>
          <w:rFonts w:ascii="Arial" w:eastAsia="Meiryo UI" w:hAnsi="Arial" w:cs="Arial"/>
          <w:sz w:val="20"/>
          <w:lang w:eastAsia="ja-JP"/>
        </w:rPr>
      </w:pPr>
    </w:p>
    <w:p w14:paraId="0B2363B1" w14:textId="77777777" w:rsidR="003104B8" w:rsidRDefault="003104B8" w:rsidP="002151B3">
      <w:pPr>
        <w:autoSpaceDE w:val="0"/>
        <w:autoSpaceDN w:val="0"/>
        <w:adjustRightInd w:val="0"/>
        <w:rPr>
          <w:rFonts w:ascii="Arial" w:eastAsia="Meiryo UI" w:hAnsi="Arial" w:cs="Arial"/>
          <w:sz w:val="20"/>
          <w:lang w:eastAsia="ja-JP"/>
        </w:rPr>
      </w:pPr>
    </w:p>
    <w:p w14:paraId="67B42AC8" w14:textId="77777777" w:rsidR="003104B8" w:rsidRDefault="003104B8" w:rsidP="002151B3">
      <w:pPr>
        <w:autoSpaceDE w:val="0"/>
        <w:autoSpaceDN w:val="0"/>
        <w:adjustRightInd w:val="0"/>
        <w:rPr>
          <w:rFonts w:ascii="Arial" w:eastAsia="Meiryo UI" w:hAnsi="Arial" w:cs="Arial"/>
          <w:sz w:val="20"/>
          <w:lang w:eastAsia="ja-JP"/>
        </w:rPr>
      </w:pPr>
    </w:p>
    <w:p w14:paraId="05DA1E51" w14:textId="77777777" w:rsidR="002151B3" w:rsidRDefault="002151B3" w:rsidP="00603E63">
      <w:pPr>
        <w:autoSpaceDE w:val="0"/>
        <w:autoSpaceDN w:val="0"/>
        <w:adjustRightInd w:val="0"/>
        <w:rPr>
          <w:rFonts w:ascii="Arial" w:eastAsia="Meiryo UI" w:hAnsi="Arial" w:cs="Arial"/>
          <w:color w:val="FF0000"/>
          <w:sz w:val="20"/>
          <w:lang w:eastAsia="ja-JP"/>
        </w:rPr>
      </w:pPr>
    </w:p>
    <w:sectPr w:rsidR="002151B3" w:rsidSect="00083003">
      <w:headerReference w:type="default" r:id="rId14"/>
      <w:footerReference w:type="default" r:id="rId15"/>
      <w:pgSz w:w="12240" w:h="15840" w:code="1"/>
      <w:pgMar w:top="630" w:right="990" w:bottom="810" w:left="990" w:header="720" w:footer="4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E4713" w14:textId="77777777" w:rsidR="00621A09" w:rsidRDefault="00621A09">
      <w:r>
        <w:separator/>
      </w:r>
    </w:p>
  </w:endnote>
  <w:endnote w:type="continuationSeparator" w:id="0">
    <w:p w14:paraId="13E9D90F" w14:textId="77777777" w:rsidR="00621A09" w:rsidRDefault="0062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iryo UI">
    <w:altName w:val="MS UI Gothic"/>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oppin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9DB04" w14:textId="77777777" w:rsidR="00651A6D" w:rsidRDefault="00651A6D" w:rsidP="00651A6D">
    <w:pPr>
      <w:pStyle w:val="Footer"/>
      <w:rPr>
        <w:rFonts w:ascii="Arial" w:hAnsi="Arial" w:cs="Arial"/>
        <w:sz w:val="18"/>
      </w:rPr>
    </w:pPr>
    <w:r>
      <w:rPr>
        <w:rFonts w:ascii="Arial" w:hAnsi="Arial" w:cs="Arial"/>
        <w:sz w:val="18"/>
      </w:rPr>
      <w:t>©</w:t>
    </w:r>
    <w:r w:rsidR="00DE61C1">
      <w:rPr>
        <w:rFonts w:ascii="Arial" w:hAnsi="Arial" w:cs="Arial"/>
        <w:sz w:val="18"/>
      </w:rPr>
      <w:t xml:space="preserve"> 2020</w:t>
    </w:r>
    <w:r>
      <w:rPr>
        <w:rFonts w:ascii="Arial" w:hAnsi="Arial" w:cs="Arial"/>
        <w:sz w:val="18"/>
      </w:rPr>
      <w:t xml:space="preserve"> Toshiba America Electronic Components, Inc. </w:t>
    </w:r>
  </w:p>
  <w:p w14:paraId="3C142F40" w14:textId="77777777" w:rsidR="00651A6D" w:rsidRPr="00573A3F" w:rsidRDefault="00651A6D" w:rsidP="00651A6D">
    <w:pPr>
      <w:pStyle w:val="Footer"/>
      <w:rPr>
        <w:rFonts w:ascii="Arial" w:hAnsi="Arial" w:cs="Arial"/>
        <w:sz w:val="18"/>
      </w:rPr>
    </w:pPr>
    <w:r w:rsidRPr="006906C8">
      <w:rPr>
        <w:rFonts w:ascii="Arial" w:hAnsi="Arial" w:cs="Arial"/>
        <w:sz w:val="18"/>
      </w:rPr>
      <w:t xml:space="preserve">All rights reserved. </w:t>
    </w:r>
    <w:r>
      <w:rPr>
        <w:rFonts w:ascii="Arial" w:hAnsi="Arial" w:cs="Arial"/>
        <w:sz w:val="18"/>
      </w:rPr>
      <w:t xml:space="preserve">Trademarks are </w:t>
    </w:r>
    <w:r w:rsidRPr="006906C8">
      <w:rPr>
        <w:rFonts w:ascii="Arial" w:hAnsi="Arial" w:cs="Arial"/>
        <w:sz w:val="18"/>
      </w:rPr>
      <w:t>property of their respective owners.</w:t>
    </w:r>
  </w:p>
  <w:p w14:paraId="6D657B65" w14:textId="77777777" w:rsidR="00651A6D" w:rsidRDefault="0065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47139" w14:textId="77777777" w:rsidR="00621A09" w:rsidRDefault="00621A09">
      <w:r>
        <w:separator/>
      </w:r>
    </w:p>
  </w:footnote>
  <w:footnote w:type="continuationSeparator" w:id="0">
    <w:p w14:paraId="36CCF460" w14:textId="77777777" w:rsidR="00621A09" w:rsidRDefault="00621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D52B8" w14:textId="77777777" w:rsidR="00343BC8" w:rsidRDefault="00343BC8">
    <w:pPr>
      <w:pStyle w:val="Header"/>
    </w:pPr>
    <w:r>
      <w:rPr>
        <w:noProof/>
      </w:rPr>
      <w:drawing>
        <wp:anchor distT="0" distB="0" distL="114300" distR="114300" simplePos="0" relativeHeight="251658240" behindDoc="0" locked="0" layoutInCell="1" allowOverlap="1" wp14:anchorId="3CC13045" wp14:editId="5A65A374">
          <wp:simplePos x="0" y="0"/>
          <wp:positionH relativeFrom="margin">
            <wp:posOffset>-638175</wp:posOffset>
          </wp:positionH>
          <wp:positionV relativeFrom="paragraph">
            <wp:posOffset>-476250</wp:posOffset>
          </wp:positionV>
          <wp:extent cx="7773035" cy="9023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023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35pt;height:45.15pt" o:bullet="t">
        <v:imagedata r:id="rId1" o:title="art7E35"/>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DE6A8A"/>
    <w:multiLevelType w:val="hybridMultilevel"/>
    <w:tmpl w:val="AFEC6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379DA"/>
    <w:multiLevelType w:val="hybridMultilevel"/>
    <w:tmpl w:val="008C4200"/>
    <w:lvl w:ilvl="0" w:tplc="FFFFFFFF">
      <w:start w:val="1"/>
      <w:numFmt w:val="bullet"/>
      <w:lvlText w:val=""/>
      <w:lvlJc w:val="left"/>
      <w:pPr>
        <w:tabs>
          <w:tab w:val="num" w:pos="480"/>
        </w:tabs>
        <w:ind w:left="480" w:hanging="480"/>
      </w:pPr>
      <w:rPr>
        <w:rFonts w:ascii="Wingdings" w:hAnsi="Wingdings" w:hint="default"/>
      </w:rPr>
    </w:lvl>
    <w:lvl w:ilvl="1" w:tplc="FFFFFFFF" w:tentative="1">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93E1F39"/>
    <w:multiLevelType w:val="hybridMultilevel"/>
    <w:tmpl w:val="1EA290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F9E3849"/>
    <w:multiLevelType w:val="hybridMultilevel"/>
    <w:tmpl w:val="F5926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EF33C1"/>
    <w:multiLevelType w:val="hybridMultilevel"/>
    <w:tmpl w:val="4C8C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E22E4D"/>
    <w:multiLevelType w:val="hybridMultilevel"/>
    <w:tmpl w:val="D6C276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4C07B6"/>
    <w:multiLevelType w:val="hybridMultilevel"/>
    <w:tmpl w:val="19D2071E"/>
    <w:lvl w:ilvl="0" w:tplc="588C51CA">
      <w:start w:val="1"/>
      <w:numFmt w:val="bullet"/>
      <w:lvlText w:val="•"/>
      <w:lvlJc w:val="left"/>
      <w:pPr>
        <w:tabs>
          <w:tab w:val="num" w:pos="720"/>
        </w:tabs>
        <w:ind w:left="720" w:hanging="360"/>
      </w:pPr>
      <w:rPr>
        <w:rFonts w:ascii="Arial" w:hAnsi="Arial" w:hint="default"/>
      </w:rPr>
    </w:lvl>
    <w:lvl w:ilvl="1" w:tplc="2B001D36" w:tentative="1">
      <w:start w:val="1"/>
      <w:numFmt w:val="bullet"/>
      <w:lvlText w:val="•"/>
      <w:lvlJc w:val="left"/>
      <w:pPr>
        <w:tabs>
          <w:tab w:val="num" w:pos="1440"/>
        </w:tabs>
        <w:ind w:left="1440" w:hanging="360"/>
      </w:pPr>
      <w:rPr>
        <w:rFonts w:ascii="Arial" w:hAnsi="Arial" w:hint="default"/>
      </w:rPr>
    </w:lvl>
    <w:lvl w:ilvl="2" w:tplc="19320712" w:tentative="1">
      <w:start w:val="1"/>
      <w:numFmt w:val="bullet"/>
      <w:lvlText w:val="•"/>
      <w:lvlJc w:val="left"/>
      <w:pPr>
        <w:tabs>
          <w:tab w:val="num" w:pos="2160"/>
        </w:tabs>
        <w:ind w:left="2160" w:hanging="360"/>
      </w:pPr>
      <w:rPr>
        <w:rFonts w:ascii="Arial" w:hAnsi="Arial" w:hint="default"/>
      </w:rPr>
    </w:lvl>
    <w:lvl w:ilvl="3" w:tplc="98568FBE" w:tentative="1">
      <w:start w:val="1"/>
      <w:numFmt w:val="bullet"/>
      <w:lvlText w:val="•"/>
      <w:lvlJc w:val="left"/>
      <w:pPr>
        <w:tabs>
          <w:tab w:val="num" w:pos="2880"/>
        </w:tabs>
        <w:ind w:left="2880" w:hanging="360"/>
      </w:pPr>
      <w:rPr>
        <w:rFonts w:ascii="Arial" w:hAnsi="Arial" w:hint="default"/>
      </w:rPr>
    </w:lvl>
    <w:lvl w:ilvl="4" w:tplc="D8860EB0" w:tentative="1">
      <w:start w:val="1"/>
      <w:numFmt w:val="bullet"/>
      <w:lvlText w:val="•"/>
      <w:lvlJc w:val="left"/>
      <w:pPr>
        <w:tabs>
          <w:tab w:val="num" w:pos="3600"/>
        </w:tabs>
        <w:ind w:left="3600" w:hanging="360"/>
      </w:pPr>
      <w:rPr>
        <w:rFonts w:ascii="Arial" w:hAnsi="Arial" w:hint="default"/>
      </w:rPr>
    </w:lvl>
    <w:lvl w:ilvl="5" w:tplc="FC923556" w:tentative="1">
      <w:start w:val="1"/>
      <w:numFmt w:val="bullet"/>
      <w:lvlText w:val="•"/>
      <w:lvlJc w:val="left"/>
      <w:pPr>
        <w:tabs>
          <w:tab w:val="num" w:pos="4320"/>
        </w:tabs>
        <w:ind w:left="4320" w:hanging="360"/>
      </w:pPr>
      <w:rPr>
        <w:rFonts w:ascii="Arial" w:hAnsi="Arial" w:hint="default"/>
      </w:rPr>
    </w:lvl>
    <w:lvl w:ilvl="6" w:tplc="94FAD9F2" w:tentative="1">
      <w:start w:val="1"/>
      <w:numFmt w:val="bullet"/>
      <w:lvlText w:val="•"/>
      <w:lvlJc w:val="left"/>
      <w:pPr>
        <w:tabs>
          <w:tab w:val="num" w:pos="5040"/>
        </w:tabs>
        <w:ind w:left="5040" w:hanging="360"/>
      </w:pPr>
      <w:rPr>
        <w:rFonts w:ascii="Arial" w:hAnsi="Arial" w:hint="default"/>
      </w:rPr>
    </w:lvl>
    <w:lvl w:ilvl="7" w:tplc="A7A61C9E" w:tentative="1">
      <w:start w:val="1"/>
      <w:numFmt w:val="bullet"/>
      <w:lvlText w:val="•"/>
      <w:lvlJc w:val="left"/>
      <w:pPr>
        <w:tabs>
          <w:tab w:val="num" w:pos="5760"/>
        </w:tabs>
        <w:ind w:left="5760" w:hanging="360"/>
      </w:pPr>
      <w:rPr>
        <w:rFonts w:ascii="Arial" w:hAnsi="Arial" w:hint="default"/>
      </w:rPr>
    </w:lvl>
    <w:lvl w:ilvl="8" w:tplc="2DC2D6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110177"/>
    <w:multiLevelType w:val="hybridMultilevel"/>
    <w:tmpl w:val="DECCB3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A16C8E"/>
    <w:multiLevelType w:val="hybridMultilevel"/>
    <w:tmpl w:val="A476D7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C347E7"/>
    <w:multiLevelType w:val="hybridMultilevel"/>
    <w:tmpl w:val="569E5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D630BC"/>
    <w:multiLevelType w:val="hybridMultilevel"/>
    <w:tmpl w:val="9788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8125C"/>
    <w:multiLevelType w:val="singleLevel"/>
    <w:tmpl w:val="08C4B7EA"/>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13" w15:restartNumberingAfterBreak="0">
    <w:nsid w:val="39B1754C"/>
    <w:multiLevelType w:val="hybridMultilevel"/>
    <w:tmpl w:val="AC1AF92E"/>
    <w:lvl w:ilvl="0" w:tplc="435ED7E2">
      <w:numFmt w:val="bullet"/>
      <w:lvlText w:val=""/>
      <w:lvlJc w:val="left"/>
      <w:pPr>
        <w:ind w:left="720" w:hanging="360"/>
      </w:pPr>
      <w:rPr>
        <w:rFonts w:ascii="Symbol" w:eastAsia="Meiryo U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D2DF8"/>
    <w:multiLevelType w:val="hybridMultilevel"/>
    <w:tmpl w:val="C8EEF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A28BF"/>
    <w:multiLevelType w:val="hybridMultilevel"/>
    <w:tmpl w:val="E132FF86"/>
    <w:lvl w:ilvl="0" w:tplc="32A2F58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92772"/>
    <w:multiLevelType w:val="hybridMultilevel"/>
    <w:tmpl w:val="EEAE4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2A2AA9"/>
    <w:multiLevelType w:val="multilevel"/>
    <w:tmpl w:val="92CAD93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49C12733"/>
    <w:multiLevelType w:val="hybridMultilevel"/>
    <w:tmpl w:val="F6048E36"/>
    <w:lvl w:ilvl="0" w:tplc="58E0F636">
      <w:start w:val="1"/>
      <w:numFmt w:val="bullet"/>
      <w:lvlText w:val=""/>
      <w:lvlPicBulletId w:val="0"/>
      <w:lvlJc w:val="left"/>
      <w:pPr>
        <w:tabs>
          <w:tab w:val="num" w:pos="720"/>
        </w:tabs>
        <w:ind w:left="720" w:hanging="360"/>
      </w:pPr>
      <w:rPr>
        <w:rFonts w:ascii="Symbol" w:hAnsi="Symbol" w:hint="default"/>
      </w:rPr>
    </w:lvl>
    <w:lvl w:ilvl="1" w:tplc="26E8E690">
      <w:start w:val="1004"/>
      <w:numFmt w:val="bullet"/>
      <w:lvlText w:val=""/>
      <w:lvlJc w:val="left"/>
      <w:pPr>
        <w:tabs>
          <w:tab w:val="num" w:pos="1440"/>
        </w:tabs>
        <w:ind w:left="1440" w:hanging="360"/>
      </w:pPr>
      <w:rPr>
        <w:rFonts w:ascii="Wingdings" w:hAnsi="Wingdings" w:hint="default"/>
      </w:rPr>
    </w:lvl>
    <w:lvl w:ilvl="2" w:tplc="C6E25730" w:tentative="1">
      <w:start w:val="1"/>
      <w:numFmt w:val="bullet"/>
      <w:lvlText w:val=""/>
      <w:lvlPicBulletId w:val="0"/>
      <w:lvlJc w:val="left"/>
      <w:pPr>
        <w:tabs>
          <w:tab w:val="num" w:pos="2160"/>
        </w:tabs>
        <w:ind w:left="2160" w:hanging="360"/>
      </w:pPr>
      <w:rPr>
        <w:rFonts w:ascii="Symbol" w:hAnsi="Symbol" w:hint="default"/>
      </w:rPr>
    </w:lvl>
    <w:lvl w:ilvl="3" w:tplc="62A602C8" w:tentative="1">
      <w:start w:val="1"/>
      <w:numFmt w:val="bullet"/>
      <w:lvlText w:val=""/>
      <w:lvlPicBulletId w:val="0"/>
      <w:lvlJc w:val="left"/>
      <w:pPr>
        <w:tabs>
          <w:tab w:val="num" w:pos="2880"/>
        </w:tabs>
        <w:ind w:left="2880" w:hanging="360"/>
      </w:pPr>
      <w:rPr>
        <w:rFonts w:ascii="Symbol" w:hAnsi="Symbol" w:hint="default"/>
      </w:rPr>
    </w:lvl>
    <w:lvl w:ilvl="4" w:tplc="F75C11F6" w:tentative="1">
      <w:start w:val="1"/>
      <w:numFmt w:val="bullet"/>
      <w:lvlText w:val=""/>
      <w:lvlPicBulletId w:val="0"/>
      <w:lvlJc w:val="left"/>
      <w:pPr>
        <w:tabs>
          <w:tab w:val="num" w:pos="3600"/>
        </w:tabs>
        <w:ind w:left="3600" w:hanging="360"/>
      </w:pPr>
      <w:rPr>
        <w:rFonts w:ascii="Symbol" w:hAnsi="Symbol" w:hint="default"/>
      </w:rPr>
    </w:lvl>
    <w:lvl w:ilvl="5" w:tplc="4AE0D650" w:tentative="1">
      <w:start w:val="1"/>
      <w:numFmt w:val="bullet"/>
      <w:lvlText w:val=""/>
      <w:lvlPicBulletId w:val="0"/>
      <w:lvlJc w:val="left"/>
      <w:pPr>
        <w:tabs>
          <w:tab w:val="num" w:pos="4320"/>
        </w:tabs>
        <w:ind w:left="4320" w:hanging="360"/>
      </w:pPr>
      <w:rPr>
        <w:rFonts w:ascii="Symbol" w:hAnsi="Symbol" w:hint="default"/>
      </w:rPr>
    </w:lvl>
    <w:lvl w:ilvl="6" w:tplc="5712E054" w:tentative="1">
      <w:start w:val="1"/>
      <w:numFmt w:val="bullet"/>
      <w:lvlText w:val=""/>
      <w:lvlPicBulletId w:val="0"/>
      <w:lvlJc w:val="left"/>
      <w:pPr>
        <w:tabs>
          <w:tab w:val="num" w:pos="5040"/>
        </w:tabs>
        <w:ind w:left="5040" w:hanging="360"/>
      </w:pPr>
      <w:rPr>
        <w:rFonts w:ascii="Symbol" w:hAnsi="Symbol" w:hint="default"/>
      </w:rPr>
    </w:lvl>
    <w:lvl w:ilvl="7" w:tplc="8476468A" w:tentative="1">
      <w:start w:val="1"/>
      <w:numFmt w:val="bullet"/>
      <w:lvlText w:val=""/>
      <w:lvlPicBulletId w:val="0"/>
      <w:lvlJc w:val="left"/>
      <w:pPr>
        <w:tabs>
          <w:tab w:val="num" w:pos="5760"/>
        </w:tabs>
        <w:ind w:left="5760" w:hanging="360"/>
      </w:pPr>
      <w:rPr>
        <w:rFonts w:ascii="Symbol" w:hAnsi="Symbol" w:hint="default"/>
      </w:rPr>
    </w:lvl>
    <w:lvl w:ilvl="8" w:tplc="86920670"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4BEB2E07"/>
    <w:multiLevelType w:val="hybridMultilevel"/>
    <w:tmpl w:val="F9584E36"/>
    <w:lvl w:ilvl="0" w:tplc="C0C87444">
      <w:start w:val="1"/>
      <w:numFmt w:val="bullet"/>
      <w:lvlText w:val=""/>
      <w:lvlPicBulletId w:val="0"/>
      <w:lvlJc w:val="left"/>
      <w:pPr>
        <w:tabs>
          <w:tab w:val="num" w:pos="720"/>
        </w:tabs>
        <w:ind w:left="720" w:hanging="360"/>
      </w:pPr>
      <w:rPr>
        <w:rFonts w:ascii="Symbol" w:hAnsi="Symbol" w:hint="default"/>
      </w:rPr>
    </w:lvl>
    <w:lvl w:ilvl="1" w:tplc="D0608056">
      <w:start w:val="1116"/>
      <w:numFmt w:val="bullet"/>
      <w:lvlText w:val=""/>
      <w:lvlJc w:val="left"/>
      <w:pPr>
        <w:tabs>
          <w:tab w:val="num" w:pos="1440"/>
        </w:tabs>
        <w:ind w:left="1440" w:hanging="360"/>
      </w:pPr>
      <w:rPr>
        <w:rFonts w:ascii="Wingdings" w:hAnsi="Wingdings" w:hint="default"/>
      </w:rPr>
    </w:lvl>
    <w:lvl w:ilvl="2" w:tplc="0576DA7C">
      <w:start w:val="1116"/>
      <w:numFmt w:val="bullet"/>
      <w:lvlText w:val=""/>
      <w:lvlJc w:val="left"/>
      <w:pPr>
        <w:tabs>
          <w:tab w:val="num" w:pos="2160"/>
        </w:tabs>
        <w:ind w:left="2160" w:hanging="360"/>
      </w:pPr>
      <w:rPr>
        <w:rFonts w:ascii="Wingdings" w:hAnsi="Wingdings" w:hint="default"/>
      </w:rPr>
    </w:lvl>
    <w:lvl w:ilvl="3" w:tplc="5C70CDE8" w:tentative="1">
      <w:start w:val="1"/>
      <w:numFmt w:val="bullet"/>
      <w:lvlText w:val=""/>
      <w:lvlPicBulletId w:val="0"/>
      <w:lvlJc w:val="left"/>
      <w:pPr>
        <w:tabs>
          <w:tab w:val="num" w:pos="2880"/>
        </w:tabs>
        <w:ind w:left="2880" w:hanging="360"/>
      </w:pPr>
      <w:rPr>
        <w:rFonts w:ascii="Symbol" w:hAnsi="Symbol" w:hint="default"/>
      </w:rPr>
    </w:lvl>
    <w:lvl w:ilvl="4" w:tplc="FA4008F0" w:tentative="1">
      <w:start w:val="1"/>
      <w:numFmt w:val="bullet"/>
      <w:lvlText w:val=""/>
      <w:lvlPicBulletId w:val="0"/>
      <w:lvlJc w:val="left"/>
      <w:pPr>
        <w:tabs>
          <w:tab w:val="num" w:pos="3600"/>
        </w:tabs>
        <w:ind w:left="3600" w:hanging="360"/>
      </w:pPr>
      <w:rPr>
        <w:rFonts w:ascii="Symbol" w:hAnsi="Symbol" w:hint="default"/>
      </w:rPr>
    </w:lvl>
    <w:lvl w:ilvl="5" w:tplc="3C10C138" w:tentative="1">
      <w:start w:val="1"/>
      <w:numFmt w:val="bullet"/>
      <w:lvlText w:val=""/>
      <w:lvlPicBulletId w:val="0"/>
      <w:lvlJc w:val="left"/>
      <w:pPr>
        <w:tabs>
          <w:tab w:val="num" w:pos="4320"/>
        </w:tabs>
        <w:ind w:left="4320" w:hanging="360"/>
      </w:pPr>
      <w:rPr>
        <w:rFonts w:ascii="Symbol" w:hAnsi="Symbol" w:hint="default"/>
      </w:rPr>
    </w:lvl>
    <w:lvl w:ilvl="6" w:tplc="1680AF16" w:tentative="1">
      <w:start w:val="1"/>
      <w:numFmt w:val="bullet"/>
      <w:lvlText w:val=""/>
      <w:lvlPicBulletId w:val="0"/>
      <w:lvlJc w:val="left"/>
      <w:pPr>
        <w:tabs>
          <w:tab w:val="num" w:pos="5040"/>
        </w:tabs>
        <w:ind w:left="5040" w:hanging="360"/>
      </w:pPr>
      <w:rPr>
        <w:rFonts w:ascii="Symbol" w:hAnsi="Symbol" w:hint="default"/>
      </w:rPr>
    </w:lvl>
    <w:lvl w:ilvl="7" w:tplc="71B49582" w:tentative="1">
      <w:start w:val="1"/>
      <w:numFmt w:val="bullet"/>
      <w:lvlText w:val=""/>
      <w:lvlPicBulletId w:val="0"/>
      <w:lvlJc w:val="left"/>
      <w:pPr>
        <w:tabs>
          <w:tab w:val="num" w:pos="5760"/>
        </w:tabs>
        <w:ind w:left="5760" w:hanging="360"/>
      </w:pPr>
      <w:rPr>
        <w:rFonts w:ascii="Symbol" w:hAnsi="Symbol" w:hint="default"/>
      </w:rPr>
    </w:lvl>
    <w:lvl w:ilvl="8" w:tplc="1848FF1A"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1C962DF"/>
    <w:multiLevelType w:val="hybridMultilevel"/>
    <w:tmpl w:val="C4406B16"/>
    <w:lvl w:ilvl="0" w:tplc="A07E9CD4">
      <w:start w:val="1"/>
      <w:numFmt w:val="bullet"/>
      <w:lvlText w:val=""/>
      <w:lvlPicBulletId w:val="0"/>
      <w:lvlJc w:val="left"/>
      <w:pPr>
        <w:tabs>
          <w:tab w:val="num" w:pos="720"/>
        </w:tabs>
        <w:ind w:left="720" w:hanging="360"/>
      </w:pPr>
      <w:rPr>
        <w:rFonts w:ascii="Symbol" w:hAnsi="Symbol" w:hint="default"/>
      </w:rPr>
    </w:lvl>
    <w:lvl w:ilvl="1" w:tplc="0826FF5A">
      <w:start w:val="1321"/>
      <w:numFmt w:val="bullet"/>
      <w:lvlText w:val=""/>
      <w:lvlJc w:val="left"/>
      <w:pPr>
        <w:tabs>
          <w:tab w:val="num" w:pos="1440"/>
        </w:tabs>
        <w:ind w:left="1440" w:hanging="360"/>
      </w:pPr>
      <w:rPr>
        <w:rFonts w:ascii="Wingdings" w:hAnsi="Wingdings" w:hint="default"/>
      </w:rPr>
    </w:lvl>
    <w:lvl w:ilvl="2" w:tplc="E08ACC2E" w:tentative="1">
      <w:start w:val="1"/>
      <w:numFmt w:val="bullet"/>
      <w:lvlText w:val=""/>
      <w:lvlPicBulletId w:val="0"/>
      <w:lvlJc w:val="left"/>
      <w:pPr>
        <w:tabs>
          <w:tab w:val="num" w:pos="2160"/>
        </w:tabs>
        <w:ind w:left="2160" w:hanging="360"/>
      </w:pPr>
      <w:rPr>
        <w:rFonts w:ascii="Symbol" w:hAnsi="Symbol" w:hint="default"/>
      </w:rPr>
    </w:lvl>
    <w:lvl w:ilvl="3" w:tplc="A8427010" w:tentative="1">
      <w:start w:val="1"/>
      <w:numFmt w:val="bullet"/>
      <w:lvlText w:val=""/>
      <w:lvlPicBulletId w:val="0"/>
      <w:lvlJc w:val="left"/>
      <w:pPr>
        <w:tabs>
          <w:tab w:val="num" w:pos="2880"/>
        </w:tabs>
        <w:ind w:left="2880" w:hanging="360"/>
      </w:pPr>
      <w:rPr>
        <w:rFonts w:ascii="Symbol" w:hAnsi="Symbol" w:hint="default"/>
      </w:rPr>
    </w:lvl>
    <w:lvl w:ilvl="4" w:tplc="A67A0AF8" w:tentative="1">
      <w:start w:val="1"/>
      <w:numFmt w:val="bullet"/>
      <w:lvlText w:val=""/>
      <w:lvlPicBulletId w:val="0"/>
      <w:lvlJc w:val="left"/>
      <w:pPr>
        <w:tabs>
          <w:tab w:val="num" w:pos="3600"/>
        </w:tabs>
        <w:ind w:left="3600" w:hanging="360"/>
      </w:pPr>
      <w:rPr>
        <w:rFonts w:ascii="Symbol" w:hAnsi="Symbol" w:hint="default"/>
      </w:rPr>
    </w:lvl>
    <w:lvl w:ilvl="5" w:tplc="3948FC9C" w:tentative="1">
      <w:start w:val="1"/>
      <w:numFmt w:val="bullet"/>
      <w:lvlText w:val=""/>
      <w:lvlPicBulletId w:val="0"/>
      <w:lvlJc w:val="left"/>
      <w:pPr>
        <w:tabs>
          <w:tab w:val="num" w:pos="4320"/>
        </w:tabs>
        <w:ind w:left="4320" w:hanging="360"/>
      </w:pPr>
      <w:rPr>
        <w:rFonts w:ascii="Symbol" w:hAnsi="Symbol" w:hint="default"/>
      </w:rPr>
    </w:lvl>
    <w:lvl w:ilvl="6" w:tplc="709EDE06" w:tentative="1">
      <w:start w:val="1"/>
      <w:numFmt w:val="bullet"/>
      <w:lvlText w:val=""/>
      <w:lvlPicBulletId w:val="0"/>
      <w:lvlJc w:val="left"/>
      <w:pPr>
        <w:tabs>
          <w:tab w:val="num" w:pos="5040"/>
        </w:tabs>
        <w:ind w:left="5040" w:hanging="360"/>
      </w:pPr>
      <w:rPr>
        <w:rFonts w:ascii="Symbol" w:hAnsi="Symbol" w:hint="default"/>
      </w:rPr>
    </w:lvl>
    <w:lvl w:ilvl="7" w:tplc="04FA2812" w:tentative="1">
      <w:start w:val="1"/>
      <w:numFmt w:val="bullet"/>
      <w:lvlText w:val=""/>
      <w:lvlPicBulletId w:val="0"/>
      <w:lvlJc w:val="left"/>
      <w:pPr>
        <w:tabs>
          <w:tab w:val="num" w:pos="5760"/>
        </w:tabs>
        <w:ind w:left="5760" w:hanging="360"/>
      </w:pPr>
      <w:rPr>
        <w:rFonts w:ascii="Symbol" w:hAnsi="Symbol" w:hint="default"/>
      </w:rPr>
    </w:lvl>
    <w:lvl w:ilvl="8" w:tplc="9760E3A6"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5727417C"/>
    <w:multiLevelType w:val="hybridMultilevel"/>
    <w:tmpl w:val="CBB8EA9C"/>
    <w:lvl w:ilvl="0" w:tplc="19F65768">
      <w:start w:val="1"/>
      <w:numFmt w:val="bullet"/>
      <w:lvlText w:val=""/>
      <w:lvlPicBulletId w:val="0"/>
      <w:lvlJc w:val="left"/>
      <w:pPr>
        <w:tabs>
          <w:tab w:val="num" w:pos="720"/>
        </w:tabs>
        <w:ind w:left="720" w:hanging="360"/>
      </w:pPr>
      <w:rPr>
        <w:rFonts w:ascii="Symbol" w:hAnsi="Symbol" w:hint="default"/>
      </w:rPr>
    </w:lvl>
    <w:lvl w:ilvl="1" w:tplc="96C0B3DC">
      <w:start w:val="1004"/>
      <w:numFmt w:val="bullet"/>
      <w:lvlText w:val=""/>
      <w:lvlJc w:val="left"/>
      <w:pPr>
        <w:tabs>
          <w:tab w:val="num" w:pos="1440"/>
        </w:tabs>
        <w:ind w:left="1440" w:hanging="360"/>
      </w:pPr>
      <w:rPr>
        <w:rFonts w:ascii="Wingdings" w:hAnsi="Wingdings" w:hint="default"/>
      </w:rPr>
    </w:lvl>
    <w:lvl w:ilvl="2" w:tplc="6F4C15E2" w:tentative="1">
      <w:start w:val="1"/>
      <w:numFmt w:val="bullet"/>
      <w:lvlText w:val=""/>
      <w:lvlPicBulletId w:val="0"/>
      <w:lvlJc w:val="left"/>
      <w:pPr>
        <w:tabs>
          <w:tab w:val="num" w:pos="2160"/>
        </w:tabs>
        <w:ind w:left="2160" w:hanging="360"/>
      </w:pPr>
      <w:rPr>
        <w:rFonts w:ascii="Symbol" w:hAnsi="Symbol" w:hint="default"/>
      </w:rPr>
    </w:lvl>
    <w:lvl w:ilvl="3" w:tplc="F75E8438" w:tentative="1">
      <w:start w:val="1"/>
      <w:numFmt w:val="bullet"/>
      <w:lvlText w:val=""/>
      <w:lvlPicBulletId w:val="0"/>
      <w:lvlJc w:val="left"/>
      <w:pPr>
        <w:tabs>
          <w:tab w:val="num" w:pos="2880"/>
        </w:tabs>
        <w:ind w:left="2880" w:hanging="360"/>
      </w:pPr>
      <w:rPr>
        <w:rFonts w:ascii="Symbol" w:hAnsi="Symbol" w:hint="default"/>
      </w:rPr>
    </w:lvl>
    <w:lvl w:ilvl="4" w:tplc="FF62EC8A" w:tentative="1">
      <w:start w:val="1"/>
      <w:numFmt w:val="bullet"/>
      <w:lvlText w:val=""/>
      <w:lvlPicBulletId w:val="0"/>
      <w:lvlJc w:val="left"/>
      <w:pPr>
        <w:tabs>
          <w:tab w:val="num" w:pos="3600"/>
        </w:tabs>
        <w:ind w:left="3600" w:hanging="360"/>
      </w:pPr>
      <w:rPr>
        <w:rFonts w:ascii="Symbol" w:hAnsi="Symbol" w:hint="default"/>
      </w:rPr>
    </w:lvl>
    <w:lvl w:ilvl="5" w:tplc="F6D03644" w:tentative="1">
      <w:start w:val="1"/>
      <w:numFmt w:val="bullet"/>
      <w:lvlText w:val=""/>
      <w:lvlPicBulletId w:val="0"/>
      <w:lvlJc w:val="left"/>
      <w:pPr>
        <w:tabs>
          <w:tab w:val="num" w:pos="4320"/>
        </w:tabs>
        <w:ind w:left="4320" w:hanging="360"/>
      </w:pPr>
      <w:rPr>
        <w:rFonts w:ascii="Symbol" w:hAnsi="Symbol" w:hint="default"/>
      </w:rPr>
    </w:lvl>
    <w:lvl w:ilvl="6" w:tplc="4ED6CCDA" w:tentative="1">
      <w:start w:val="1"/>
      <w:numFmt w:val="bullet"/>
      <w:lvlText w:val=""/>
      <w:lvlPicBulletId w:val="0"/>
      <w:lvlJc w:val="left"/>
      <w:pPr>
        <w:tabs>
          <w:tab w:val="num" w:pos="5040"/>
        </w:tabs>
        <w:ind w:left="5040" w:hanging="360"/>
      </w:pPr>
      <w:rPr>
        <w:rFonts w:ascii="Symbol" w:hAnsi="Symbol" w:hint="default"/>
      </w:rPr>
    </w:lvl>
    <w:lvl w:ilvl="7" w:tplc="72300E7E" w:tentative="1">
      <w:start w:val="1"/>
      <w:numFmt w:val="bullet"/>
      <w:lvlText w:val=""/>
      <w:lvlPicBulletId w:val="0"/>
      <w:lvlJc w:val="left"/>
      <w:pPr>
        <w:tabs>
          <w:tab w:val="num" w:pos="5760"/>
        </w:tabs>
        <w:ind w:left="5760" w:hanging="360"/>
      </w:pPr>
      <w:rPr>
        <w:rFonts w:ascii="Symbol" w:hAnsi="Symbol" w:hint="default"/>
      </w:rPr>
    </w:lvl>
    <w:lvl w:ilvl="8" w:tplc="395C0250"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59CD491D"/>
    <w:multiLevelType w:val="hybridMultilevel"/>
    <w:tmpl w:val="1BCE378E"/>
    <w:lvl w:ilvl="0" w:tplc="42B6BDC8">
      <w:numFmt w:val="bullet"/>
      <w:lvlText w:val=""/>
      <w:lvlJc w:val="left"/>
      <w:pPr>
        <w:ind w:left="720" w:hanging="360"/>
      </w:pPr>
      <w:rPr>
        <w:rFonts w:ascii="Symbol" w:eastAsia="Meiryo U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E19F5"/>
    <w:multiLevelType w:val="hybridMultilevel"/>
    <w:tmpl w:val="07824B3C"/>
    <w:lvl w:ilvl="0" w:tplc="90CECDBA">
      <w:start w:val="1"/>
      <w:numFmt w:val="bullet"/>
      <w:lvlText w:val=""/>
      <w:lvlJc w:val="left"/>
      <w:pPr>
        <w:tabs>
          <w:tab w:val="num" w:pos="360"/>
        </w:tabs>
        <w:ind w:left="360" w:hanging="360"/>
      </w:pPr>
      <w:rPr>
        <w:rFonts w:ascii="Symbol" w:hAnsi="Symbol" w:hint="default"/>
        <w:sz w:val="20"/>
      </w:rPr>
    </w:lvl>
    <w:lvl w:ilvl="1" w:tplc="D35C2672" w:tentative="1">
      <w:start w:val="1"/>
      <w:numFmt w:val="bullet"/>
      <w:lvlText w:val=""/>
      <w:lvlJc w:val="left"/>
      <w:pPr>
        <w:tabs>
          <w:tab w:val="num" w:pos="1080"/>
        </w:tabs>
        <w:ind w:left="1080" w:hanging="360"/>
      </w:pPr>
      <w:rPr>
        <w:rFonts w:ascii="Symbol" w:hAnsi="Symbol" w:hint="default"/>
        <w:sz w:val="20"/>
      </w:rPr>
    </w:lvl>
    <w:lvl w:ilvl="2" w:tplc="2F541CFA" w:tentative="1">
      <w:start w:val="1"/>
      <w:numFmt w:val="bullet"/>
      <w:lvlText w:val=""/>
      <w:lvlJc w:val="left"/>
      <w:pPr>
        <w:tabs>
          <w:tab w:val="num" w:pos="1800"/>
        </w:tabs>
        <w:ind w:left="1800" w:hanging="360"/>
      </w:pPr>
      <w:rPr>
        <w:rFonts w:ascii="Symbol" w:hAnsi="Symbol" w:hint="default"/>
        <w:sz w:val="20"/>
      </w:rPr>
    </w:lvl>
    <w:lvl w:ilvl="3" w:tplc="FF8C52AC" w:tentative="1">
      <w:start w:val="1"/>
      <w:numFmt w:val="bullet"/>
      <w:lvlText w:val=""/>
      <w:lvlJc w:val="left"/>
      <w:pPr>
        <w:tabs>
          <w:tab w:val="num" w:pos="2520"/>
        </w:tabs>
        <w:ind w:left="2520" w:hanging="360"/>
      </w:pPr>
      <w:rPr>
        <w:rFonts w:ascii="Symbol" w:hAnsi="Symbol" w:hint="default"/>
        <w:sz w:val="20"/>
      </w:rPr>
    </w:lvl>
    <w:lvl w:ilvl="4" w:tplc="E87457B6" w:tentative="1">
      <w:start w:val="1"/>
      <w:numFmt w:val="bullet"/>
      <w:lvlText w:val=""/>
      <w:lvlJc w:val="left"/>
      <w:pPr>
        <w:tabs>
          <w:tab w:val="num" w:pos="3240"/>
        </w:tabs>
        <w:ind w:left="3240" w:hanging="360"/>
      </w:pPr>
      <w:rPr>
        <w:rFonts w:ascii="Symbol" w:hAnsi="Symbol" w:hint="default"/>
        <w:sz w:val="20"/>
      </w:rPr>
    </w:lvl>
    <w:lvl w:ilvl="5" w:tplc="4FA619C2" w:tentative="1">
      <w:start w:val="1"/>
      <w:numFmt w:val="bullet"/>
      <w:lvlText w:val=""/>
      <w:lvlJc w:val="left"/>
      <w:pPr>
        <w:tabs>
          <w:tab w:val="num" w:pos="3960"/>
        </w:tabs>
        <w:ind w:left="3960" w:hanging="360"/>
      </w:pPr>
      <w:rPr>
        <w:rFonts w:ascii="Symbol" w:hAnsi="Symbol" w:hint="default"/>
        <w:sz w:val="20"/>
      </w:rPr>
    </w:lvl>
    <w:lvl w:ilvl="6" w:tplc="A5C60CB8" w:tentative="1">
      <w:start w:val="1"/>
      <w:numFmt w:val="bullet"/>
      <w:lvlText w:val=""/>
      <w:lvlJc w:val="left"/>
      <w:pPr>
        <w:tabs>
          <w:tab w:val="num" w:pos="4680"/>
        </w:tabs>
        <w:ind w:left="4680" w:hanging="360"/>
      </w:pPr>
      <w:rPr>
        <w:rFonts w:ascii="Symbol" w:hAnsi="Symbol" w:hint="default"/>
        <w:sz w:val="20"/>
      </w:rPr>
    </w:lvl>
    <w:lvl w:ilvl="7" w:tplc="2FDED9E6" w:tentative="1">
      <w:start w:val="1"/>
      <w:numFmt w:val="bullet"/>
      <w:lvlText w:val=""/>
      <w:lvlJc w:val="left"/>
      <w:pPr>
        <w:tabs>
          <w:tab w:val="num" w:pos="5400"/>
        </w:tabs>
        <w:ind w:left="5400" w:hanging="360"/>
      </w:pPr>
      <w:rPr>
        <w:rFonts w:ascii="Symbol" w:hAnsi="Symbol" w:hint="default"/>
        <w:sz w:val="20"/>
      </w:rPr>
    </w:lvl>
    <w:lvl w:ilvl="8" w:tplc="F286C9FC"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B174F05"/>
    <w:multiLevelType w:val="hybridMultilevel"/>
    <w:tmpl w:val="52AE4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1B397C"/>
    <w:multiLevelType w:val="hybridMultilevel"/>
    <w:tmpl w:val="450ADE86"/>
    <w:lvl w:ilvl="0" w:tplc="32A2F58A">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351A8A"/>
    <w:multiLevelType w:val="hybridMultilevel"/>
    <w:tmpl w:val="913046EC"/>
    <w:lvl w:ilvl="0" w:tplc="1F905090">
      <w:start w:val="1"/>
      <w:numFmt w:val="bullet"/>
      <w:lvlText w:val=""/>
      <w:lvlPicBulletId w:val="0"/>
      <w:lvlJc w:val="left"/>
      <w:pPr>
        <w:tabs>
          <w:tab w:val="num" w:pos="720"/>
        </w:tabs>
        <w:ind w:left="720" w:hanging="360"/>
      </w:pPr>
      <w:rPr>
        <w:rFonts w:ascii="Symbol" w:hAnsi="Symbol" w:hint="default"/>
      </w:rPr>
    </w:lvl>
    <w:lvl w:ilvl="1" w:tplc="0F5C7B80">
      <w:start w:val="1004"/>
      <w:numFmt w:val="bullet"/>
      <w:lvlText w:val=""/>
      <w:lvlJc w:val="left"/>
      <w:pPr>
        <w:tabs>
          <w:tab w:val="num" w:pos="1440"/>
        </w:tabs>
        <w:ind w:left="1440" w:hanging="360"/>
      </w:pPr>
      <w:rPr>
        <w:rFonts w:ascii="Wingdings" w:hAnsi="Wingdings" w:hint="default"/>
      </w:rPr>
    </w:lvl>
    <w:lvl w:ilvl="2" w:tplc="674419B2" w:tentative="1">
      <w:start w:val="1"/>
      <w:numFmt w:val="bullet"/>
      <w:lvlText w:val=""/>
      <w:lvlPicBulletId w:val="0"/>
      <w:lvlJc w:val="left"/>
      <w:pPr>
        <w:tabs>
          <w:tab w:val="num" w:pos="2160"/>
        </w:tabs>
        <w:ind w:left="2160" w:hanging="360"/>
      </w:pPr>
      <w:rPr>
        <w:rFonts w:ascii="Symbol" w:hAnsi="Symbol" w:hint="default"/>
      </w:rPr>
    </w:lvl>
    <w:lvl w:ilvl="3" w:tplc="360A8B96" w:tentative="1">
      <w:start w:val="1"/>
      <w:numFmt w:val="bullet"/>
      <w:lvlText w:val=""/>
      <w:lvlPicBulletId w:val="0"/>
      <w:lvlJc w:val="left"/>
      <w:pPr>
        <w:tabs>
          <w:tab w:val="num" w:pos="2880"/>
        </w:tabs>
        <w:ind w:left="2880" w:hanging="360"/>
      </w:pPr>
      <w:rPr>
        <w:rFonts w:ascii="Symbol" w:hAnsi="Symbol" w:hint="default"/>
      </w:rPr>
    </w:lvl>
    <w:lvl w:ilvl="4" w:tplc="651EBDB4" w:tentative="1">
      <w:start w:val="1"/>
      <w:numFmt w:val="bullet"/>
      <w:lvlText w:val=""/>
      <w:lvlPicBulletId w:val="0"/>
      <w:lvlJc w:val="left"/>
      <w:pPr>
        <w:tabs>
          <w:tab w:val="num" w:pos="3600"/>
        </w:tabs>
        <w:ind w:left="3600" w:hanging="360"/>
      </w:pPr>
      <w:rPr>
        <w:rFonts w:ascii="Symbol" w:hAnsi="Symbol" w:hint="default"/>
      </w:rPr>
    </w:lvl>
    <w:lvl w:ilvl="5" w:tplc="1964814E" w:tentative="1">
      <w:start w:val="1"/>
      <w:numFmt w:val="bullet"/>
      <w:lvlText w:val=""/>
      <w:lvlPicBulletId w:val="0"/>
      <w:lvlJc w:val="left"/>
      <w:pPr>
        <w:tabs>
          <w:tab w:val="num" w:pos="4320"/>
        </w:tabs>
        <w:ind w:left="4320" w:hanging="360"/>
      </w:pPr>
      <w:rPr>
        <w:rFonts w:ascii="Symbol" w:hAnsi="Symbol" w:hint="default"/>
      </w:rPr>
    </w:lvl>
    <w:lvl w:ilvl="6" w:tplc="20DC04B8" w:tentative="1">
      <w:start w:val="1"/>
      <w:numFmt w:val="bullet"/>
      <w:lvlText w:val=""/>
      <w:lvlPicBulletId w:val="0"/>
      <w:lvlJc w:val="left"/>
      <w:pPr>
        <w:tabs>
          <w:tab w:val="num" w:pos="5040"/>
        </w:tabs>
        <w:ind w:left="5040" w:hanging="360"/>
      </w:pPr>
      <w:rPr>
        <w:rFonts w:ascii="Symbol" w:hAnsi="Symbol" w:hint="default"/>
      </w:rPr>
    </w:lvl>
    <w:lvl w:ilvl="7" w:tplc="5DF64058" w:tentative="1">
      <w:start w:val="1"/>
      <w:numFmt w:val="bullet"/>
      <w:lvlText w:val=""/>
      <w:lvlPicBulletId w:val="0"/>
      <w:lvlJc w:val="left"/>
      <w:pPr>
        <w:tabs>
          <w:tab w:val="num" w:pos="5760"/>
        </w:tabs>
        <w:ind w:left="5760" w:hanging="360"/>
      </w:pPr>
      <w:rPr>
        <w:rFonts w:ascii="Symbol" w:hAnsi="Symbol" w:hint="default"/>
      </w:rPr>
    </w:lvl>
    <w:lvl w:ilvl="8" w:tplc="D1042EAA"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67574226"/>
    <w:multiLevelType w:val="hybridMultilevel"/>
    <w:tmpl w:val="BBB49A36"/>
    <w:lvl w:ilvl="0" w:tplc="7ACED402">
      <w:start w:val="1"/>
      <w:numFmt w:val="bullet"/>
      <w:lvlText w:val=""/>
      <w:lvlPicBulletId w:val="0"/>
      <w:lvlJc w:val="left"/>
      <w:pPr>
        <w:tabs>
          <w:tab w:val="num" w:pos="720"/>
        </w:tabs>
        <w:ind w:left="720" w:hanging="360"/>
      </w:pPr>
      <w:rPr>
        <w:rFonts w:ascii="Symbol" w:hAnsi="Symbol" w:hint="default"/>
      </w:rPr>
    </w:lvl>
    <w:lvl w:ilvl="1" w:tplc="D9CE2D1C">
      <w:start w:val="1004"/>
      <w:numFmt w:val="bullet"/>
      <w:lvlText w:val=""/>
      <w:lvlJc w:val="left"/>
      <w:pPr>
        <w:tabs>
          <w:tab w:val="num" w:pos="1440"/>
        </w:tabs>
        <w:ind w:left="1440" w:hanging="360"/>
      </w:pPr>
      <w:rPr>
        <w:rFonts w:ascii="Wingdings" w:hAnsi="Wingdings" w:hint="default"/>
      </w:rPr>
    </w:lvl>
    <w:lvl w:ilvl="2" w:tplc="F578BF2C" w:tentative="1">
      <w:start w:val="1"/>
      <w:numFmt w:val="bullet"/>
      <w:lvlText w:val=""/>
      <w:lvlPicBulletId w:val="0"/>
      <w:lvlJc w:val="left"/>
      <w:pPr>
        <w:tabs>
          <w:tab w:val="num" w:pos="2160"/>
        </w:tabs>
        <w:ind w:left="2160" w:hanging="360"/>
      </w:pPr>
      <w:rPr>
        <w:rFonts w:ascii="Symbol" w:hAnsi="Symbol" w:hint="default"/>
      </w:rPr>
    </w:lvl>
    <w:lvl w:ilvl="3" w:tplc="83C82624" w:tentative="1">
      <w:start w:val="1"/>
      <w:numFmt w:val="bullet"/>
      <w:lvlText w:val=""/>
      <w:lvlPicBulletId w:val="0"/>
      <w:lvlJc w:val="left"/>
      <w:pPr>
        <w:tabs>
          <w:tab w:val="num" w:pos="2880"/>
        </w:tabs>
        <w:ind w:left="2880" w:hanging="360"/>
      </w:pPr>
      <w:rPr>
        <w:rFonts w:ascii="Symbol" w:hAnsi="Symbol" w:hint="default"/>
      </w:rPr>
    </w:lvl>
    <w:lvl w:ilvl="4" w:tplc="7EFCF0FA" w:tentative="1">
      <w:start w:val="1"/>
      <w:numFmt w:val="bullet"/>
      <w:lvlText w:val=""/>
      <w:lvlPicBulletId w:val="0"/>
      <w:lvlJc w:val="left"/>
      <w:pPr>
        <w:tabs>
          <w:tab w:val="num" w:pos="3600"/>
        </w:tabs>
        <w:ind w:left="3600" w:hanging="360"/>
      </w:pPr>
      <w:rPr>
        <w:rFonts w:ascii="Symbol" w:hAnsi="Symbol" w:hint="default"/>
      </w:rPr>
    </w:lvl>
    <w:lvl w:ilvl="5" w:tplc="5002DCD0" w:tentative="1">
      <w:start w:val="1"/>
      <w:numFmt w:val="bullet"/>
      <w:lvlText w:val=""/>
      <w:lvlPicBulletId w:val="0"/>
      <w:lvlJc w:val="left"/>
      <w:pPr>
        <w:tabs>
          <w:tab w:val="num" w:pos="4320"/>
        </w:tabs>
        <w:ind w:left="4320" w:hanging="360"/>
      </w:pPr>
      <w:rPr>
        <w:rFonts w:ascii="Symbol" w:hAnsi="Symbol" w:hint="default"/>
      </w:rPr>
    </w:lvl>
    <w:lvl w:ilvl="6" w:tplc="B24A775E" w:tentative="1">
      <w:start w:val="1"/>
      <w:numFmt w:val="bullet"/>
      <w:lvlText w:val=""/>
      <w:lvlPicBulletId w:val="0"/>
      <w:lvlJc w:val="left"/>
      <w:pPr>
        <w:tabs>
          <w:tab w:val="num" w:pos="5040"/>
        </w:tabs>
        <w:ind w:left="5040" w:hanging="360"/>
      </w:pPr>
      <w:rPr>
        <w:rFonts w:ascii="Symbol" w:hAnsi="Symbol" w:hint="default"/>
      </w:rPr>
    </w:lvl>
    <w:lvl w:ilvl="7" w:tplc="D6506852" w:tentative="1">
      <w:start w:val="1"/>
      <w:numFmt w:val="bullet"/>
      <w:lvlText w:val=""/>
      <w:lvlPicBulletId w:val="0"/>
      <w:lvlJc w:val="left"/>
      <w:pPr>
        <w:tabs>
          <w:tab w:val="num" w:pos="5760"/>
        </w:tabs>
        <w:ind w:left="5760" w:hanging="360"/>
      </w:pPr>
      <w:rPr>
        <w:rFonts w:ascii="Symbol" w:hAnsi="Symbol" w:hint="default"/>
      </w:rPr>
    </w:lvl>
    <w:lvl w:ilvl="8" w:tplc="6D14FFEC"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67C94DD2"/>
    <w:multiLevelType w:val="hybridMultilevel"/>
    <w:tmpl w:val="EEAE4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7A0B70"/>
    <w:multiLevelType w:val="hybridMultilevel"/>
    <w:tmpl w:val="7CF41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974F98"/>
    <w:multiLevelType w:val="hybridMultilevel"/>
    <w:tmpl w:val="68841BEE"/>
    <w:lvl w:ilvl="0" w:tplc="CB3097C2">
      <w:start w:val="1"/>
      <w:numFmt w:val="bullet"/>
      <w:lvlText w:val=""/>
      <w:lvlPicBulletId w:val="0"/>
      <w:lvlJc w:val="left"/>
      <w:pPr>
        <w:tabs>
          <w:tab w:val="num" w:pos="720"/>
        </w:tabs>
        <w:ind w:left="720" w:hanging="360"/>
      </w:pPr>
      <w:rPr>
        <w:rFonts w:ascii="Symbol" w:hAnsi="Symbol" w:hint="default"/>
      </w:rPr>
    </w:lvl>
    <w:lvl w:ilvl="1" w:tplc="59020A98">
      <w:start w:val="1004"/>
      <w:numFmt w:val="bullet"/>
      <w:lvlText w:val=""/>
      <w:lvlJc w:val="left"/>
      <w:pPr>
        <w:tabs>
          <w:tab w:val="num" w:pos="1440"/>
        </w:tabs>
        <w:ind w:left="1440" w:hanging="360"/>
      </w:pPr>
      <w:rPr>
        <w:rFonts w:ascii="Wingdings" w:hAnsi="Wingdings" w:hint="default"/>
      </w:rPr>
    </w:lvl>
    <w:lvl w:ilvl="2" w:tplc="E3805CFA" w:tentative="1">
      <w:start w:val="1"/>
      <w:numFmt w:val="bullet"/>
      <w:lvlText w:val=""/>
      <w:lvlPicBulletId w:val="0"/>
      <w:lvlJc w:val="left"/>
      <w:pPr>
        <w:tabs>
          <w:tab w:val="num" w:pos="2160"/>
        </w:tabs>
        <w:ind w:left="2160" w:hanging="360"/>
      </w:pPr>
      <w:rPr>
        <w:rFonts w:ascii="Symbol" w:hAnsi="Symbol" w:hint="default"/>
      </w:rPr>
    </w:lvl>
    <w:lvl w:ilvl="3" w:tplc="7450A000" w:tentative="1">
      <w:start w:val="1"/>
      <w:numFmt w:val="bullet"/>
      <w:lvlText w:val=""/>
      <w:lvlPicBulletId w:val="0"/>
      <w:lvlJc w:val="left"/>
      <w:pPr>
        <w:tabs>
          <w:tab w:val="num" w:pos="2880"/>
        </w:tabs>
        <w:ind w:left="2880" w:hanging="360"/>
      </w:pPr>
      <w:rPr>
        <w:rFonts w:ascii="Symbol" w:hAnsi="Symbol" w:hint="default"/>
      </w:rPr>
    </w:lvl>
    <w:lvl w:ilvl="4" w:tplc="B860E9A0" w:tentative="1">
      <w:start w:val="1"/>
      <w:numFmt w:val="bullet"/>
      <w:lvlText w:val=""/>
      <w:lvlPicBulletId w:val="0"/>
      <w:lvlJc w:val="left"/>
      <w:pPr>
        <w:tabs>
          <w:tab w:val="num" w:pos="3600"/>
        </w:tabs>
        <w:ind w:left="3600" w:hanging="360"/>
      </w:pPr>
      <w:rPr>
        <w:rFonts w:ascii="Symbol" w:hAnsi="Symbol" w:hint="default"/>
      </w:rPr>
    </w:lvl>
    <w:lvl w:ilvl="5" w:tplc="3D12667E" w:tentative="1">
      <w:start w:val="1"/>
      <w:numFmt w:val="bullet"/>
      <w:lvlText w:val=""/>
      <w:lvlPicBulletId w:val="0"/>
      <w:lvlJc w:val="left"/>
      <w:pPr>
        <w:tabs>
          <w:tab w:val="num" w:pos="4320"/>
        </w:tabs>
        <w:ind w:left="4320" w:hanging="360"/>
      </w:pPr>
      <w:rPr>
        <w:rFonts w:ascii="Symbol" w:hAnsi="Symbol" w:hint="default"/>
      </w:rPr>
    </w:lvl>
    <w:lvl w:ilvl="6" w:tplc="87A68B22" w:tentative="1">
      <w:start w:val="1"/>
      <w:numFmt w:val="bullet"/>
      <w:lvlText w:val=""/>
      <w:lvlPicBulletId w:val="0"/>
      <w:lvlJc w:val="left"/>
      <w:pPr>
        <w:tabs>
          <w:tab w:val="num" w:pos="5040"/>
        </w:tabs>
        <w:ind w:left="5040" w:hanging="360"/>
      </w:pPr>
      <w:rPr>
        <w:rFonts w:ascii="Symbol" w:hAnsi="Symbol" w:hint="default"/>
      </w:rPr>
    </w:lvl>
    <w:lvl w:ilvl="7" w:tplc="1C52E120" w:tentative="1">
      <w:start w:val="1"/>
      <w:numFmt w:val="bullet"/>
      <w:lvlText w:val=""/>
      <w:lvlPicBulletId w:val="0"/>
      <w:lvlJc w:val="left"/>
      <w:pPr>
        <w:tabs>
          <w:tab w:val="num" w:pos="5760"/>
        </w:tabs>
        <w:ind w:left="5760" w:hanging="360"/>
      </w:pPr>
      <w:rPr>
        <w:rFonts w:ascii="Symbol" w:hAnsi="Symbol" w:hint="default"/>
      </w:rPr>
    </w:lvl>
    <w:lvl w:ilvl="8" w:tplc="4DFE88DC" w:tentative="1">
      <w:start w:val="1"/>
      <w:numFmt w:val="bullet"/>
      <w:lvlText w:val=""/>
      <w:lvlPicBulletId w:val="0"/>
      <w:lvlJc w:val="left"/>
      <w:pPr>
        <w:tabs>
          <w:tab w:val="num" w:pos="6480"/>
        </w:tabs>
        <w:ind w:left="6480" w:hanging="360"/>
      </w:pPr>
      <w:rPr>
        <w:rFonts w:ascii="Symbol" w:hAnsi="Symbol" w:hint="default"/>
      </w:rPr>
    </w:lvl>
  </w:abstractNum>
  <w:abstractNum w:abstractNumId="31" w15:restartNumberingAfterBreak="0">
    <w:nsid w:val="6CC33FBA"/>
    <w:multiLevelType w:val="hybridMultilevel"/>
    <w:tmpl w:val="EE12C2CE"/>
    <w:lvl w:ilvl="0" w:tplc="04A0AC48">
      <w:start w:val="1"/>
      <w:numFmt w:val="bullet"/>
      <w:lvlText w:val=""/>
      <w:lvlPicBulletId w:val="0"/>
      <w:lvlJc w:val="left"/>
      <w:pPr>
        <w:tabs>
          <w:tab w:val="num" w:pos="720"/>
        </w:tabs>
        <w:ind w:left="720" w:hanging="360"/>
      </w:pPr>
      <w:rPr>
        <w:rFonts w:ascii="Symbol" w:hAnsi="Symbol" w:hint="default"/>
      </w:rPr>
    </w:lvl>
    <w:lvl w:ilvl="1" w:tplc="CBE6B528">
      <w:start w:val="1004"/>
      <w:numFmt w:val="bullet"/>
      <w:lvlText w:val=""/>
      <w:lvlJc w:val="left"/>
      <w:pPr>
        <w:tabs>
          <w:tab w:val="num" w:pos="1440"/>
        </w:tabs>
        <w:ind w:left="1440" w:hanging="360"/>
      </w:pPr>
      <w:rPr>
        <w:rFonts w:ascii="Wingdings" w:hAnsi="Wingdings" w:hint="default"/>
      </w:rPr>
    </w:lvl>
    <w:lvl w:ilvl="2" w:tplc="444EC8F6" w:tentative="1">
      <w:start w:val="1"/>
      <w:numFmt w:val="bullet"/>
      <w:lvlText w:val=""/>
      <w:lvlPicBulletId w:val="0"/>
      <w:lvlJc w:val="left"/>
      <w:pPr>
        <w:tabs>
          <w:tab w:val="num" w:pos="2160"/>
        </w:tabs>
        <w:ind w:left="2160" w:hanging="360"/>
      </w:pPr>
      <w:rPr>
        <w:rFonts w:ascii="Symbol" w:hAnsi="Symbol" w:hint="default"/>
      </w:rPr>
    </w:lvl>
    <w:lvl w:ilvl="3" w:tplc="2848B746" w:tentative="1">
      <w:start w:val="1"/>
      <w:numFmt w:val="bullet"/>
      <w:lvlText w:val=""/>
      <w:lvlPicBulletId w:val="0"/>
      <w:lvlJc w:val="left"/>
      <w:pPr>
        <w:tabs>
          <w:tab w:val="num" w:pos="2880"/>
        </w:tabs>
        <w:ind w:left="2880" w:hanging="360"/>
      </w:pPr>
      <w:rPr>
        <w:rFonts w:ascii="Symbol" w:hAnsi="Symbol" w:hint="default"/>
      </w:rPr>
    </w:lvl>
    <w:lvl w:ilvl="4" w:tplc="8FC27F88" w:tentative="1">
      <w:start w:val="1"/>
      <w:numFmt w:val="bullet"/>
      <w:lvlText w:val=""/>
      <w:lvlPicBulletId w:val="0"/>
      <w:lvlJc w:val="left"/>
      <w:pPr>
        <w:tabs>
          <w:tab w:val="num" w:pos="3600"/>
        </w:tabs>
        <w:ind w:left="3600" w:hanging="360"/>
      </w:pPr>
      <w:rPr>
        <w:rFonts w:ascii="Symbol" w:hAnsi="Symbol" w:hint="default"/>
      </w:rPr>
    </w:lvl>
    <w:lvl w:ilvl="5" w:tplc="16609DCC" w:tentative="1">
      <w:start w:val="1"/>
      <w:numFmt w:val="bullet"/>
      <w:lvlText w:val=""/>
      <w:lvlPicBulletId w:val="0"/>
      <w:lvlJc w:val="left"/>
      <w:pPr>
        <w:tabs>
          <w:tab w:val="num" w:pos="4320"/>
        </w:tabs>
        <w:ind w:left="4320" w:hanging="360"/>
      </w:pPr>
      <w:rPr>
        <w:rFonts w:ascii="Symbol" w:hAnsi="Symbol" w:hint="default"/>
      </w:rPr>
    </w:lvl>
    <w:lvl w:ilvl="6" w:tplc="39328E10" w:tentative="1">
      <w:start w:val="1"/>
      <w:numFmt w:val="bullet"/>
      <w:lvlText w:val=""/>
      <w:lvlPicBulletId w:val="0"/>
      <w:lvlJc w:val="left"/>
      <w:pPr>
        <w:tabs>
          <w:tab w:val="num" w:pos="5040"/>
        </w:tabs>
        <w:ind w:left="5040" w:hanging="360"/>
      </w:pPr>
      <w:rPr>
        <w:rFonts w:ascii="Symbol" w:hAnsi="Symbol" w:hint="default"/>
      </w:rPr>
    </w:lvl>
    <w:lvl w:ilvl="7" w:tplc="9E42F232" w:tentative="1">
      <w:start w:val="1"/>
      <w:numFmt w:val="bullet"/>
      <w:lvlText w:val=""/>
      <w:lvlPicBulletId w:val="0"/>
      <w:lvlJc w:val="left"/>
      <w:pPr>
        <w:tabs>
          <w:tab w:val="num" w:pos="5760"/>
        </w:tabs>
        <w:ind w:left="5760" w:hanging="360"/>
      </w:pPr>
      <w:rPr>
        <w:rFonts w:ascii="Symbol" w:hAnsi="Symbol" w:hint="default"/>
      </w:rPr>
    </w:lvl>
    <w:lvl w:ilvl="8" w:tplc="035ADB12" w:tentative="1">
      <w:start w:val="1"/>
      <w:numFmt w:val="bullet"/>
      <w:lvlText w:val=""/>
      <w:lvlPicBulletId w:val="0"/>
      <w:lvlJc w:val="left"/>
      <w:pPr>
        <w:tabs>
          <w:tab w:val="num" w:pos="6480"/>
        </w:tabs>
        <w:ind w:left="6480" w:hanging="360"/>
      </w:pPr>
      <w:rPr>
        <w:rFonts w:ascii="Symbol" w:hAnsi="Symbol" w:hint="default"/>
      </w:rPr>
    </w:lvl>
  </w:abstractNum>
  <w:abstractNum w:abstractNumId="32" w15:restartNumberingAfterBreak="0">
    <w:nsid w:val="70274D44"/>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3" w15:restartNumberingAfterBreak="0">
    <w:nsid w:val="725B5711"/>
    <w:multiLevelType w:val="hybridMultilevel"/>
    <w:tmpl w:val="F6EC7FA2"/>
    <w:lvl w:ilvl="0" w:tplc="D1064826">
      <w:start w:val="1"/>
      <w:numFmt w:val="bullet"/>
      <w:lvlText w:val=""/>
      <w:lvlPicBulletId w:val="0"/>
      <w:lvlJc w:val="left"/>
      <w:pPr>
        <w:tabs>
          <w:tab w:val="num" w:pos="720"/>
        </w:tabs>
        <w:ind w:left="720" w:hanging="360"/>
      </w:pPr>
      <w:rPr>
        <w:rFonts w:ascii="Symbol" w:hAnsi="Symbol" w:hint="default"/>
      </w:rPr>
    </w:lvl>
    <w:lvl w:ilvl="1" w:tplc="6DA6FF8C">
      <w:start w:val="1321"/>
      <w:numFmt w:val="bullet"/>
      <w:lvlText w:val=""/>
      <w:lvlJc w:val="left"/>
      <w:pPr>
        <w:tabs>
          <w:tab w:val="num" w:pos="1440"/>
        </w:tabs>
        <w:ind w:left="1440" w:hanging="360"/>
      </w:pPr>
      <w:rPr>
        <w:rFonts w:ascii="Wingdings" w:hAnsi="Wingdings" w:hint="default"/>
      </w:rPr>
    </w:lvl>
    <w:lvl w:ilvl="2" w:tplc="3AEE1222" w:tentative="1">
      <w:start w:val="1"/>
      <w:numFmt w:val="bullet"/>
      <w:lvlText w:val=""/>
      <w:lvlPicBulletId w:val="0"/>
      <w:lvlJc w:val="left"/>
      <w:pPr>
        <w:tabs>
          <w:tab w:val="num" w:pos="2160"/>
        </w:tabs>
        <w:ind w:left="2160" w:hanging="360"/>
      </w:pPr>
      <w:rPr>
        <w:rFonts w:ascii="Symbol" w:hAnsi="Symbol" w:hint="default"/>
      </w:rPr>
    </w:lvl>
    <w:lvl w:ilvl="3" w:tplc="14A681A8" w:tentative="1">
      <w:start w:val="1"/>
      <w:numFmt w:val="bullet"/>
      <w:lvlText w:val=""/>
      <w:lvlPicBulletId w:val="0"/>
      <w:lvlJc w:val="left"/>
      <w:pPr>
        <w:tabs>
          <w:tab w:val="num" w:pos="2880"/>
        </w:tabs>
        <w:ind w:left="2880" w:hanging="360"/>
      </w:pPr>
      <w:rPr>
        <w:rFonts w:ascii="Symbol" w:hAnsi="Symbol" w:hint="default"/>
      </w:rPr>
    </w:lvl>
    <w:lvl w:ilvl="4" w:tplc="6B2AACA2" w:tentative="1">
      <w:start w:val="1"/>
      <w:numFmt w:val="bullet"/>
      <w:lvlText w:val=""/>
      <w:lvlPicBulletId w:val="0"/>
      <w:lvlJc w:val="left"/>
      <w:pPr>
        <w:tabs>
          <w:tab w:val="num" w:pos="3600"/>
        </w:tabs>
        <w:ind w:left="3600" w:hanging="360"/>
      </w:pPr>
      <w:rPr>
        <w:rFonts w:ascii="Symbol" w:hAnsi="Symbol" w:hint="default"/>
      </w:rPr>
    </w:lvl>
    <w:lvl w:ilvl="5" w:tplc="6B3E9174" w:tentative="1">
      <w:start w:val="1"/>
      <w:numFmt w:val="bullet"/>
      <w:lvlText w:val=""/>
      <w:lvlPicBulletId w:val="0"/>
      <w:lvlJc w:val="left"/>
      <w:pPr>
        <w:tabs>
          <w:tab w:val="num" w:pos="4320"/>
        </w:tabs>
        <w:ind w:left="4320" w:hanging="360"/>
      </w:pPr>
      <w:rPr>
        <w:rFonts w:ascii="Symbol" w:hAnsi="Symbol" w:hint="default"/>
      </w:rPr>
    </w:lvl>
    <w:lvl w:ilvl="6" w:tplc="945E44C8" w:tentative="1">
      <w:start w:val="1"/>
      <w:numFmt w:val="bullet"/>
      <w:lvlText w:val=""/>
      <w:lvlPicBulletId w:val="0"/>
      <w:lvlJc w:val="left"/>
      <w:pPr>
        <w:tabs>
          <w:tab w:val="num" w:pos="5040"/>
        </w:tabs>
        <w:ind w:left="5040" w:hanging="360"/>
      </w:pPr>
      <w:rPr>
        <w:rFonts w:ascii="Symbol" w:hAnsi="Symbol" w:hint="default"/>
      </w:rPr>
    </w:lvl>
    <w:lvl w:ilvl="7" w:tplc="0368F8CE" w:tentative="1">
      <w:start w:val="1"/>
      <w:numFmt w:val="bullet"/>
      <w:lvlText w:val=""/>
      <w:lvlPicBulletId w:val="0"/>
      <w:lvlJc w:val="left"/>
      <w:pPr>
        <w:tabs>
          <w:tab w:val="num" w:pos="5760"/>
        </w:tabs>
        <w:ind w:left="5760" w:hanging="360"/>
      </w:pPr>
      <w:rPr>
        <w:rFonts w:ascii="Symbol" w:hAnsi="Symbol" w:hint="default"/>
      </w:rPr>
    </w:lvl>
    <w:lvl w:ilvl="8" w:tplc="B7CEE404"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73943D2F"/>
    <w:multiLevelType w:val="hybridMultilevel"/>
    <w:tmpl w:val="CD3AB44E"/>
    <w:lvl w:ilvl="0" w:tplc="9BC8C3E6">
      <w:start w:val="1"/>
      <w:numFmt w:val="bullet"/>
      <w:lvlText w:val=""/>
      <w:lvlJc w:val="left"/>
      <w:pPr>
        <w:tabs>
          <w:tab w:val="num" w:pos="720"/>
        </w:tabs>
        <w:ind w:left="720" w:hanging="360"/>
      </w:pPr>
      <w:rPr>
        <w:rFonts w:ascii="Wingdings" w:hAnsi="Wingdings" w:hint="default"/>
      </w:rPr>
    </w:lvl>
    <w:lvl w:ilvl="1" w:tplc="F58EDBAC" w:tentative="1">
      <w:start w:val="1"/>
      <w:numFmt w:val="bullet"/>
      <w:lvlText w:val=""/>
      <w:lvlJc w:val="left"/>
      <w:pPr>
        <w:tabs>
          <w:tab w:val="num" w:pos="1440"/>
        </w:tabs>
        <w:ind w:left="1440" w:hanging="360"/>
      </w:pPr>
      <w:rPr>
        <w:rFonts w:ascii="Wingdings" w:hAnsi="Wingdings" w:hint="default"/>
      </w:rPr>
    </w:lvl>
    <w:lvl w:ilvl="2" w:tplc="F7F62EA4" w:tentative="1">
      <w:start w:val="1"/>
      <w:numFmt w:val="bullet"/>
      <w:lvlText w:val=""/>
      <w:lvlJc w:val="left"/>
      <w:pPr>
        <w:tabs>
          <w:tab w:val="num" w:pos="2160"/>
        </w:tabs>
        <w:ind w:left="2160" w:hanging="360"/>
      </w:pPr>
      <w:rPr>
        <w:rFonts w:ascii="Wingdings" w:hAnsi="Wingdings" w:hint="default"/>
      </w:rPr>
    </w:lvl>
    <w:lvl w:ilvl="3" w:tplc="A1A26148" w:tentative="1">
      <w:start w:val="1"/>
      <w:numFmt w:val="bullet"/>
      <w:lvlText w:val=""/>
      <w:lvlJc w:val="left"/>
      <w:pPr>
        <w:tabs>
          <w:tab w:val="num" w:pos="2880"/>
        </w:tabs>
        <w:ind w:left="2880" w:hanging="360"/>
      </w:pPr>
      <w:rPr>
        <w:rFonts w:ascii="Wingdings" w:hAnsi="Wingdings" w:hint="default"/>
      </w:rPr>
    </w:lvl>
    <w:lvl w:ilvl="4" w:tplc="929E5180" w:tentative="1">
      <w:start w:val="1"/>
      <w:numFmt w:val="bullet"/>
      <w:lvlText w:val=""/>
      <w:lvlJc w:val="left"/>
      <w:pPr>
        <w:tabs>
          <w:tab w:val="num" w:pos="3600"/>
        </w:tabs>
        <w:ind w:left="3600" w:hanging="360"/>
      </w:pPr>
      <w:rPr>
        <w:rFonts w:ascii="Wingdings" w:hAnsi="Wingdings" w:hint="default"/>
      </w:rPr>
    </w:lvl>
    <w:lvl w:ilvl="5" w:tplc="15C22066" w:tentative="1">
      <w:start w:val="1"/>
      <w:numFmt w:val="bullet"/>
      <w:lvlText w:val=""/>
      <w:lvlJc w:val="left"/>
      <w:pPr>
        <w:tabs>
          <w:tab w:val="num" w:pos="4320"/>
        </w:tabs>
        <w:ind w:left="4320" w:hanging="360"/>
      </w:pPr>
      <w:rPr>
        <w:rFonts w:ascii="Wingdings" w:hAnsi="Wingdings" w:hint="default"/>
      </w:rPr>
    </w:lvl>
    <w:lvl w:ilvl="6" w:tplc="35E63502" w:tentative="1">
      <w:start w:val="1"/>
      <w:numFmt w:val="bullet"/>
      <w:lvlText w:val=""/>
      <w:lvlJc w:val="left"/>
      <w:pPr>
        <w:tabs>
          <w:tab w:val="num" w:pos="5040"/>
        </w:tabs>
        <w:ind w:left="5040" w:hanging="360"/>
      </w:pPr>
      <w:rPr>
        <w:rFonts w:ascii="Wingdings" w:hAnsi="Wingdings" w:hint="default"/>
      </w:rPr>
    </w:lvl>
    <w:lvl w:ilvl="7" w:tplc="097ADCFA" w:tentative="1">
      <w:start w:val="1"/>
      <w:numFmt w:val="bullet"/>
      <w:lvlText w:val=""/>
      <w:lvlJc w:val="left"/>
      <w:pPr>
        <w:tabs>
          <w:tab w:val="num" w:pos="5760"/>
        </w:tabs>
        <w:ind w:left="5760" w:hanging="360"/>
      </w:pPr>
      <w:rPr>
        <w:rFonts w:ascii="Wingdings" w:hAnsi="Wingdings" w:hint="default"/>
      </w:rPr>
    </w:lvl>
    <w:lvl w:ilvl="8" w:tplc="2238148E"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32"/>
  </w:num>
  <w:num w:numId="4">
    <w:abstractNumId w:val="16"/>
  </w:num>
  <w:num w:numId="5">
    <w:abstractNumId w:val="28"/>
  </w:num>
  <w:num w:numId="6">
    <w:abstractNumId w:val="11"/>
  </w:num>
  <w:num w:numId="7">
    <w:abstractNumId w:val="10"/>
  </w:num>
  <w:num w:numId="8">
    <w:abstractNumId w:val="2"/>
  </w:num>
  <w:num w:numId="9">
    <w:abstractNumId w:val="9"/>
  </w:num>
  <w:num w:numId="10">
    <w:abstractNumId w:val="3"/>
  </w:num>
  <w:num w:numId="11">
    <w:abstractNumId w:val="23"/>
  </w:num>
  <w:num w:numId="12">
    <w:abstractNumId w:val="6"/>
  </w:num>
  <w:num w:numId="13">
    <w:abstractNumId w:val="14"/>
  </w:num>
  <w:num w:numId="14">
    <w:abstractNumId w:val="29"/>
  </w:num>
  <w:num w:numId="15">
    <w:abstractNumId w:val="24"/>
  </w:num>
  <w:num w:numId="16">
    <w:abstractNumId w:val="5"/>
  </w:num>
  <w:num w:numId="17">
    <w:abstractNumId w:val="15"/>
  </w:num>
  <w:num w:numId="18">
    <w:abstractNumId w:val="25"/>
  </w:num>
  <w:num w:numId="19">
    <w:abstractNumId w:val="34"/>
  </w:num>
  <w:num w:numId="20">
    <w:abstractNumId w:val="4"/>
  </w:num>
  <w:num w:numId="21">
    <w:abstractNumId w:val="1"/>
  </w:num>
  <w:num w:numId="22">
    <w:abstractNumId w:val="7"/>
  </w:num>
  <w:num w:numId="23">
    <w:abstractNumId w:val="31"/>
  </w:num>
  <w:num w:numId="24">
    <w:abstractNumId w:val="26"/>
  </w:num>
  <w:num w:numId="25">
    <w:abstractNumId w:val="21"/>
  </w:num>
  <w:num w:numId="26">
    <w:abstractNumId w:val="30"/>
  </w:num>
  <w:num w:numId="27">
    <w:abstractNumId w:val="27"/>
  </w:num>
  <w:num w:numId="28">
    <w:abstractNumId w:val="18"/>
  </w:num>
  <w:num w:numId="29">
    <w:abstractNumId w:val="19"/>
  </w:num>
  <w:num w:numId="30">
    <w:abstractNumId w:val="20"/>
  </w:num>
  <w:num w:numId="31">
    <w:abstractNumId w:val="33"/>
  </w:num>
  <w:num w:numId="32">
    <w:abstractNumId w:val="22"/>
  </w:num>
  <w:num w:numId="33">
    <w:abstractNumId w:val="13"/>
  </w:num>
  <w:num w:numId="34">
    <w:abstractNumId w:val="17"/>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ky Lee">
    <w15:presenceInfo w15:providerId="AD" w15:userId="S-1-5-21-372398191-166872708-6498272-50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131078" w:nlCheck="1" w:checkStyle="1"/>
  <w:activeWritingStyle w:appName="MSWord" w:lang="es-MX" w:vendorID="64" w:dllVersion="131078" w:nlCheck="1" w:checkStyle="1"/>
  <w:activeWritingStyle w:appName="MSWord" w:lang="ja-JP" w:vendorID="64" w:dllVersion="131078" w:nlCheck="1" w:checkStyle="1"/>
  <w:activeWritingStyle w:appName="MSWord" w:lang="es-E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2BD"/>
    <w:rsid w:val="00001D7B"/>
    <w:rsid w:val="0000248C"/>
    <w:rsid w:val="00002EE9"/>
    <w:rsid w:val="000030F3"/>
    <w:rsid w:val="000077EF"/>
    <w:rsid w:val="00010333"/>
    <w:rsid w:val="00016F19"/>
    <w:rsid w:val="00020988"/>
    <w:rsid w:val="00021A5E"/>
    <w:rsid w:val="0002453A"/>
    <w:rsid w:val="00026C93"/>
    <w:rsid w:val="00027A59"/>
    <w:rsid w:val="00027F37"/>
    <w:rsid w:val="00031CDE"/>
    <w:rsid w:val="00034EDD"/>
    <w:rsid w:val="00051C56"/>
    <w:rsid w:val="000605AE"/>
    <w:rsid w:val="000662DF"/>
    <w:rsid w:val="00070012"/>
    <w:rsid w:val="000715E5"/>
    <w:rsid w:val="00071D6A"/>
    <w:rsid w:val="00074A9A"/>
    <w:rsid w:val="00083003"/>
    <w:rsid w:val="0008451C"/>
    <w:rsid w:val="00085E24"/>
    <w:rsid w:val="00086CB8"/>
    <w:rsid w:val="0008713A"/>
    <w:rsid w:val="00093702"/>
    <w:rsid w:val="000A1D87"/>
    <w:rsid w:val="000B638D"/>
    <w:rsid w:val="000C14C0"/>
    <w:rsid w:val="000C326C"/>
    <w:rsid w:val="000C6ACF"/>
    <w:rsid w:val="000C6D87"/>
    <w:rsid w:val="000D2215"/>
    <w:rsid w:val="000D7061"/>
    <w:rsid w:val="000D7859"/>
    <w:rsid w:val="000E1D1D"/>
    <w:rsid w:val="000E2138"/>
    <w:rsid w:val="000E2CC4"/>
    <w:rsid w:val="000E334F"/>
    <w:rsid w:val="000E3F83"/>
    <w:rsid w:val="000E6675"/>
    <w:rsid w:val="000F0984"/>
    <w:rsid w:val="000F3673"/>
    <w:rsid w:val="000F4927"/>
    <w:rsid w:val="00100200"/>
    <w:rsid w:val="001023E4"/>
    <w:rsid w:val="00102C5C"/>
    <w:rsid w:val="00110B61"/>
    <w:rsid w:val="0011646A"/>
    <w:rsid w:val="00116737"/>
    <w:rsid w:val="00117137"/>
    <w:rsid w:val="00122FD1"/>
    <w:rsid w:val="00125348"/>
    <w:rsid w:val="0012608B"/>
    <w:rsid w:val="00126389"/>
    <w:rsid w:val="00134A32"/>
    <w:rsid w:val="00134EE6"/>
    <w:rsid w:val="001366CF"/>
    <w:rsid w:val="0014291C"/>
    <w:rsid w:val="0014702F"/>
    <w:rsid w:val="00151E83"/>
    <w:rsid w:val="00155422"/>
    <w:rsid w:val="00161855"/>
    <w:rsid w:val="00165011"/>
    <w:rsid w:val="00172187"/>
    <w:rsid w:val="001751F6"/>
    <w:rsid w:val="00176009"/>
    <w:rsid w:val="001776C6"/>
    <w:rsid w:val="00182B3F"/>
    <w:rsid w:val="00183F5C"/>
    <w:rsid w:val="00184DE9"/>
    <w:rsid w:val="00187518"/>
    <w:rsid w:val="0019280E"/>
    <w:rsid w:val="001A336B"/>
    <w:rsid w:val="001A58F6"/>
    <w:rsid w:val="001A5DDB"/>
    <w:rsid w:val="001A6C2B"/>
    <w:rsid w:val="001B082C"/>
    <w:rsid w:val="001B0D98"/>
    <w:rsid w:val="001C43F2"/>
    <w:rsid w:val="001C531C"/>
    <w:rsid w:val="001C7166"/>
    <w:rsid w:val="001C7FEB"/>
    <w:rsid w:val="001D0C40"/>
    <w:rsid w:val="001D16E2"/>
    <w:rsid w:val="001D23BF"/>
    <w:rsid w:val="001D4088"/>
    <w:rsid w:val="001D5999"/>
    <w:rsid w:val="001D68AE"/>
    <w:rsid w:val="001E03B7"/>
    <w:rsid w:val="001E271A"/>
    <w:rsid w:val="001E7F23"/>
    <w:rsid w:val="001E7FF7"/>
    <w:rsid w:val="001F122D"/>
    <w:rsid w:val="001F6A29"/>
    <w:rsid w:val="00201AB3"/>
    <w:rsid w:val="00202517"/>
    <w:rsid w:val="00202DF0"/>
    <w:rsid w:val="00205DB1"/>
    <w:rsid w:val="00210FE6"/>
    <w:rsid w:val="00212A49"/>
    <w:rsid w:val="002151B3"/>
    <w:rsid w:val="00220461"/>
    <w:rsid w:val="002312F6"/>
    <w:rsid w:val="002329F3"/>
    <w:rsid w:val="0023623D"/>
    <w:rsid w:val="00236585"/>
    <w:rsid w:val="0023669E"/>
    <w:rsid w:val="00241744"/>
    <w:rsid w:val="00245BF2"/>
    <w:rsid w:val="00246E80"/>
    <w:rsid w:val="002472E0"/>
    <w:rsid w:val="002544B3"/>
    <w:rsid w:val="00254FF3"/>
    <w:rsid w:val="002562B3"/>
    <w:rsid w:val="00257ABF"/>
    <w:rsid w:val="0026015C"/>
    <w:rsid w:val="00267293"/>
    <w:rsid w:val="002704E8"/>
    <w:rsid w:val="00271915"/>
    <w:rsid w:val="002720D4"/>
    <w:rsid w:val="00276CAD"/>
    <w:rsid w:val="002772A6"/>
    <w:rsid w:val="002809AA"/>
    <w:rsid w:val="00282D4C"/>
    <w:rsid w:val="00291AE8"/>
    <w:rsid w:val="00291E2F"/>
    <w:rsid w:val="00293495"/>
    <w:rsid w:val="00294B44"/>
    <w:rsid w:val="00295BAF"/>
    <w:rsid w:val="0029724D"/>
    <w:rsid w:val="002A428C"/>
    <w:rsid w:val="002B0520"/>
    <w:rsid w:val="002B05AD"/>
    <w:rsid w:val="002B0E0B"/>
    <w:rsid w:val="002B4D1D"/>
    <w:rsid w:val="002B6A97"/>
    <w:rsid w:val="002B72CE"/>
    <w:rsid w:val="002C00A7"/>
    <w:rsid w:val="002C066B"/>
    <w:rsid w:val="002C7632"/>
    <w:rsid w:val="002D33E6"/>
    <w:rsid w:val="002D34F4"/>
    <w:rsid w:val="002D4A61"/>
    <w:rsid w:val="002D77B8"/>
    <w:rsid w:val="002E0D9E"/>
    <w:rsid w:val="002E1839"/>
    <w:rsid w:val="002E248F"/>
    <w:rsid w:val="002E33C2"/>
    <w:rsid w:val="002E46AC"/>
    <w:rsid w:val="002F27F7"/>
    <w:rsid w:val="002F2B4F"/>
    <w:rsid w:val="003000AB"/>
    <w:rsid w:val="003001AF"/>
    <w:rsid w:val="003004EC"/>
    <w:rsid w:val="00301192"/>
    <w:rsid w:val="00302103"/>
    <w:rsid w:val="003072E5"/>
    <w:rsid w:val="00310054"/>
    <w:rsid w:val="003104B8"/>
    <w:rsid w:val="003113EB"/>
    <w:rsid w:val="0031223A"/>
    <w:rsid w:val="00312694"/>
    <w:rsid w:val="00313BF4"/>
    <w:rsid w:val="00315C5E"/>
    <w:rsid w:val="00324246"/>
    <w:rsid w:val="003242F8"/>
    <w:rsid w:val="00327EDA"/>
    <w:rsid w:val="00332506"/>
    <w:rsid w:val="00343BC8"/>
    <w:rsid w:val="0034493E"/>
    <w:rsid w:val="00345D5A"/>
    <w:rsid w:val="00351AEF"/>
    <w:rsid w:val="00355710"/>
    <w:rsid w:val="003568B8"/>
    <w:rsid w:val="0036197F"/>
    <w:rsid w:val="00362C79"/>
    <w:rsid w:val="00363D72"/>
    <w:rsid w:val="00364553"/>
    <w:rsid w:val="00365F2B"/>
    <w:rsid w:val="0036776F"/>
    <w:rsid w:val="00367E79"/>
    <w:rsid w:val="00373861"/>
    <w:rsid w:val="00375B21"/>
    <w:rsid w:val="003839A1"/>
    <w:rsid w:val="00385B42"/>
    <w:rsid w:val="00385F24"/>
    <w:rsid w:val="0038604A"/>
    <w:rsid w:val="003923C3"/>
    <w:rsid w:val="003941E8"/>
    <w:rsid w:val="00397A86"/>
    <w:rsid w:val="003A3300"/>
    <w:rsid w:val="003B131D"/>
    <w:rsid w:val="003B1425"/>
    <w:rsid w:val="003B52D1"/>
    <w:rsid w:val="003C36D2"/>
    <w:rsid w:val="003C48BA"/>
    <w:rsid w:val="003C5D8A"/>
    <w:rsid w:val="003C5F52"/>
    <w:rsid w:val="003C704C"/>
    <w:rsid w:val="003D71DB"/>
    <w:rsid w:val="003E18A7"/>
    <w:rsid w:val="003F3AA7"/>
    <w:rsid w:val="003F3B0A"/>
    <w:rsid w:val="003F4732"/>
    <w:rsid w:val="00403D33"/>
    <w:rsid w:val="00404A65"/>
    <w:rsid w:val="00405A1D"/>
    <w:rsid w:val="0041114E"/>
    <w:rsid w:val="00411746"/>
    <w:rsid w:val="00413BB5"/>
    <w:rsid w:val="00414360"/>
    <w:rsid w:val="0041758A"/>
    <w:rsid w:val="004208FB"/>
    <w:rsid w:val="00427271"/>
    <w:rsid w:val="00437FDA"/>
    <w:rsid w:val="00440BCF"/>
    <w:rsid w:val="00441D81"/>
    <w:rsid w:val="00442818"/>
    <w:rsid w:val="004512C4"/>
    <w:rsid w:val="0045668B"/>
    <w:rsid w:val="004576D9"/>
    <w:rsid w:val="004608EE"/>
    <w:rsid w:val="00465BF6"/>
    <w:rsid w:val="00466DA3"/>
    <w:rsid w:val="00472B8F"/>
    <w:rsid w:val="00472BA3"/>
    <w:rsid w:val="004736B3"/>
    <w:rsid w:val="00475811"/>
    <w:rsid w:val="004837EB"/>
    <w:rsid w:val="004856A6"/>
    <w:rsid w:val="00487F09"/>
    <w:rsid w:val="0049210F"/>
    <w:rsid w:val="0049239E"/>
    <w:rsid w:val="004958C9"/>
    <w:rsid w:val="00496F56"/>
    <w:rsid w:val="00497F56"/>
    <w:rsid w:val="004A0B9B"/>
    <w:rsid w:val="004A12B8"/>
    <w:rsid w:val="004A2A43"/>
    <w:rsid w:val="004A3699"/>
    <w:rsid w:val="004A7E22"/>
    <w:rsid w:val="004B5034"/>
    <w:rsid w:val="004C5391"/>
    <w:rsid w:val="004C5A90"/>
    <w:rsid w:val="004C5BD6"/>
    <w:rsid w:val="004C71F4"/>
    <w:rsid w:val="004C77A9"/>
    <w:rsid w:val="004D059E"/>
    <w:rsid w:val="004E04E7"/>
    <w:rsid w:val="004E3CF0"/>
    <w:rsid w:val="004E6247"/>
    <w:rsid w:val="004F21EE"/>
    <w:rsid w:val="004F223F"/>
    <w:rsid w:val="004F2907"/>
    <w:rsid w:val="004F5559"/>
    <w:rsid w:val="005031DF"/>
    <w:rsid w:val="0050334D"/>
    <w:rsid w:val="00506743"/>
    <w:rsid w:val="00507969"/>
    <w:rsid w:val="0051055C"/>
    <w:rsid w:val="00514593"/>
    <w:rsid w:val="005253D5"/>
    <w:rsid w:val="0053110C"/>
    <w:rsid w:val="00533725"/>
    <w:rsid w:val="00540FC9"/>
    <w:rsid w:val="005412C7"/>
    <w:rsid w:val="00541CC4"/>
    <w:rsid w:val="00543304"/>
    <w:rsid w:val="00546EA7"/>
    <w:rsid w:val="00553EEF"/>
    <w:rsid w:val="0055435F"/>
    <w:rsid w:val="00557301"/>
    <w:rsid w:val="00560F81"/>
    <w:rsid w:val="0056136D"/>
    <w:rsid w:val="00563BA3"/>
    <w:rsid w:val="0056449D"/>
    <w:rsid w:val="005645B8"/>
    <w:rsid w:val="0056609D"/>
    <w:rsid w:val="0056726B"/>
    <w:rsid w:val="00567E04"/>
    <w:rsid w:val="00572A27"/>
    <w:rsid w:val="00573814"/>
    <w:rsid w:val="00573A3F"/>
    <w:rsid w:val="00577A86"/>
    <w:rsid w:val="00580126"/>
    <w:rsid w:val="005827FB"/>
    <w:rsid w:val="00582E0E"/>
    <w:rsid w:val="00583805"/>
    <w:rsid w:val="00585BE4"/>
    <w:rsid w:val="005909D7"/>
    <w:rsid w:val="00591510"/>
    <w:rsid w:val="005943BA"/>
    <w:rsid w:val="005961B9"/>
    <w:rsid w:val="00596729"/>
    <w:rsid w:val="00597DD9"/>
    <w:rsid w:val="00597F9F"/>
    <w:rsid w:val="005A114A"/>
    <w:rsid w:val="005A18BB"/>
    <w:rsid w:val="005A2F2E"/>
    <w:rsid w:val="005A33C1"/>
    <w:rsid w:val="005A38B9"/>
    <w:rsid w:val="005A3E73"/>
    <w:rsid w:val="005A4648"/>
    <w:rsid w:val="005A6025"/>
    <w:rsid w:val="005B1479"/>
    <w:rsid w:val="005B65FC"/>
    <w:rsid w:val="005C0278"/>
    <w:rsid w:val="005C2269"/>
    <w:rsid w:val="005C7D48"/>
    <w:rsid w:val="005C7EDE"/>
    <w:rsid w:val="005D0F54"/>
    <w:rsid w:val="005E15A7"/>
    <w:rsid w:val="005E3CED"/>
    <w:rsid w:val="005E6A5C"/>
    <w:rsid w:val="005E7267"/>
    <w:rsid w:val="005F2D0C"/>
    <w:rsid w:val="005F3B62"/>
    <w:rsid w:val="00600254"/>
    <w:rsid w:val="00603E63"/>
    <w:rsid w:val="00613C6D"/>
    <w:rsid w:val="00614704"/>
    <w:rsid w:val="00617922"/>
    <w:rsid w:val="006209F3"/>
    <w:rsid w:val="00621A09"/>
    <w:rsid w:val="00622250"/>
    <w:rsid w:val="00622704"/>
    <w:rsid w:val="0063597F"/>
    <w:rsid w:val="0063787B"/>
    <w:rsid w:val="00637B35"/>
    <w:rsid w:val="00637DE7"/>
    <w:rsid w:val="006432C8"/>
    <w:rsid w:val="00644895"/>
    <w:rsid w:val="00647E81"/>
    <w:rsid w:val="0065134F"/>
    <w:rsid w:val="00651A6D"/>
    <w:rsid w:val="006543A2"/>
    <w:rsid w:val="006567DA"/>
    <w:rsid w:val="0065783E"/>
    <w:rsid w:val="00661314"/>
    <w:rsid w:val="00661A9B"/>
    <w:rsid w:val="0066390D"/>
    <w:rsid w:val="00664BD7"/>
    <w:rsid w:val="00664C48"/>
    <w:rsid w:val="0066522F"/>
    <w:rsid w:val="006727A3"/>
    <w:rsid w:val="00673835"/>
    <w:rsid w:val="00677453"/>
    <w:rsid w:val="00681640"/>
    <w:rsid w:val="006821FC"/>
    <w:rsid w:val="006906C8"/>
    <w:rsid w:val="00692412"/>
    <w:rsid w:val="00694D67"/>
    <w:rsid w:val="00695476"/>
    <w:rsid w:val="0069604F"/>
    <w:rsid w:val="006A620E"/>
    <w:rsid w:val="006B381D"/>
    <w:rsid w:val="006B4FA0"/>
    <w:rsid w:val="006B5472"/>
    <w:rsid w:val="006B779F"/>
    <w:rsid w:val="006C2FA6"/>
    <w:rsid w:val="006C3B0C"/>
    <w:rsid w:val="006D28A6"/>
    <w:rsid w:val="006D4A22"/>
    <w:rsid w:val="006D5B04"/>
    <w:rsid w:val="006D5CA5"/>
    <w:rsid w:val="006E1C1A"/>
    <w:rsid w:val="006E2BD6"/>
    <w:rsid w:val="006E443F"/>
    <w:rsid w:val="006E79BE"/>
    <w:rsid w:val="006F056C"/>
    <w:rsid w:val="006F1141"/>
    <w:rsid w:val="006F2366"/>
    <w:rsid w:val="006F2BA9"/>
    <w:rsid w:val="006F5CB7"/>
    <w:rsid w:val="006F63EE"/>
    <w:rsid w:val="006F75CE"/>
    <w:rsid w:val="00700584"/>
    <w:rsid w:val="0070325B"/>
    <w:rsid w:val="00710A31"/>
    <w:rsid w:val="00710DBE"/>
    <w:rsid w:val="00711CC9"/>
    <w:rsid w:val="00717495"/>
    <w:rsid w:val="007179AB"/>
    <w:rsid w:val="007213BC"/>
    <w:rsid w:val="007238BD"/>
    <w:rsid w:val="00724393"/>
    <w:rsid w:val="0072679C"/>
    <w:rsid w:val="00726DD9"/>
    <w:rsid w:val="00726E58"/>
    <w:rsid w:val="007301CC"/>
    <w:rsid w:val="00732357"/>
    <w:rsid w:val="00734072"/>
    <w:rsid w:val="00736BDC"/>
    <w:rsid w:val="00736E63"/>
    <w:rsid w:val="00741DD5"/>
    <w:rsid w:val="00743CA6"/>
    <w:rsid w:val="007608DC"/>
    <w:rsid w:val="00771762"/>
    <w:rsid w:val="00775952"/>
    <w:rsid w:val="007763F1"/>
    <w:rsid w:val="00782432"/>
    <w:rsid w:val="0078336D"/>
    <w:rsid w:val="00784598"/>
    <w:rsid w:val="00785F13"/>
    <w:rsid w:val="00794FB2"/>
    <w:rsid w:val="007976AD"/>
    <w:rsid w:val="007A1D84"/>
    <w:rsid w:val="007A3841"/>
    <w:rsid w:val="007A4A61"/>
    <w:rsid w:val="007B1E76"/>
    <w:rsid w:val="007B2A05"/>
    <w:rsid w:val="007C0E9D"/>
    <w:rsid w:val="007C1362"/>
    <w:rsid w:val="007C3EC8"/>
    <w:rsid w:val="007C48C7"/>
    <w:rsid w:val="007D0372"/>
    <w:rsid w:val="007D0375"/>
    <w:rsid w:val="007D2BE1"/>
    <w:rsid w:val="007D58B5"/>
    <w:rsid w:val="007D594C"/>
    <w:rsid w:val="007E25D6"/>
    <w:rsid w:val="007E4AAE"/>
    <w:rsid w:val="007F058B"/>
    <w:rsid w:val="007F1D35"/>
    <w:rsid w:val="007F45A4"/>
    <w:rsid w:val="007F4B5D"/>
    <w:rsid w:val="007F6BDB"/>
    <w:rsid w:val="00803399"/>
    <w:rsid w:val="00803B17"/>
    <w:rsid w:val="00804353"/>
    <w:rsid w:val="0081085D"/>
    <w:rsid w:val="00815AD1"/>
    <w:rsid w:val="008161EA"/>
    <w:rsid w:val="008231D1"/>
    <w:rsid w:val="008242A2"/>
    <w:rsid w:val="0083096C"/>
    <w:rsid w:val="008367F7"/>
    <w:rsid w:val="00836C2B"/>
    <w:rsid w:val="0083724C"/>
    <w:rsid w:val="008445C8"/>
    <w:rsid w:val="0085017F"/>
    <w:rsid w:val="00856645"/>
    <w:rsid w:val="008576F7"/>
    <w:rsid w:val="00863684"/>
    <w:rsid w:val="00865F6B"/>
    <w:rsid w:val="0086625C"/>
    <w:rsid w:val="008762F7"/>
    <w:rsid w:val="0087717E"/>
    <w:rsid w:val="00880246"/>
    <w:rsid w:val="0088618A"/>
    <w:rsid w:val="00890329"/>
    <w:rsid w:val="00893AF3"/>
    <w:rsid w:val="008941F2"/>
    <w:rsid w:val="00895E54"/>
    <w:rsid w:val="0089711C"/>
    <w:rsid w:val="008A0B7B"/>
    <w:rsid w:val="008A2B4A"/>
    <w:rsid w:val="008B0538"/>
    <w:rsid w:val="008B1D05"/>
    <w:rsid w:val="008B379C"/>
    <w:rsid w:val="008B693F"/>
    <w:rsid w:val="008B727E"/>
    <w:rsid w:val="008C0888"/>
    <w:rsid w:val="008C1A3F"/>
    <w:rsid w:val="008C273B"/>
    <w:rsid w:val="008C6B8D"/>
    <w:rsid w:val="008C6C13"/>
    <w:rsid w:val="008D03C9"/>
    <w:rsid w:val="008D0C18"/>
    <w:rsid w:val="008D251C"/>
    <w:rsid w:val="008D2750"/>
    <w:rsid w:val="008E01A5"/>
    <w:rsid w:val="008E3B4E"/>
    <w:rsid w:val="008E6C6E"/>
    <w:rsid w:val="008E7153"/>
    <w:rsid w:val="008F1946"/>
    <w:rsid w:val="00900A0B"/>
    <w:rsid w:val="00901080"/>
    <w:rsid w:val="009052FE"/>
    <w:rsid w:val="00910419"/>
    <w:rsid w:val="00911FDC"/>
    <w:rsid w:val="00920447"/>
    <w:rsid w:val="00924187"/>
    <w:rsid w:val="00924A16"/>
    <w:rsid w:val="009265F4"/>
    <w:rsid w:val="00926CBF"/>
    <w:rsid w:val="009307D7"/>
    <w:rsid w:val="00935D54"/>
    <w:rsid w:val="00936420"/>
    <w:rsid w:val="00937673"/>
    <w:rsid w:val="00941919"/>
    <w:rsid w:val="009426D2"/>
    <w:rsid w:val="00946632"/>
    <w:rsid w:val="00947556"/>
    <w:rsid w:val="009520CF"/>
    <w:rsid w:val="009538B0"/>
    <w:rsid w:val="00953CC8"/>
    <w:rsid w:val="00955712"/>
    <w:rsid w:val="00957679"/>
    <w:rsid w:val="00961F52"/>
    <w:rsid w:val="00964B2A"/>
    <w:rsid w:val="00964E18"/>
    <w:rsid w:val="0096539D"/>
    <w:rsid w:val="0097041C"/>
    <w:rsid w:val="00970C96"/>
    <w:rsid w:val="009735F5"/>
    <w:rsid w:val="00975102"/>
    <w:rsid w:val="0097611E"/>
    <w:rsid w:val="00977466"/>
    <w:rsid w:val="00982E36"/>
    <w:rsid w:val="009904C3"/>
    <w:rsid w:val="009917BC"/>
    <w:rsid w:val="0099638C"/>
    <w:rsid w:val="009A07D0"/>
    <w:rsid w:val="009A0C77"/>
    <w:rsid w:val="009A2829"/>
    <w:rsid w:val="009A4844"/>
    <w:rsid w:val="009A7E94"/>
    <w:rsid w:val="009B242F"/>
    <w:rsid w:val="009B27F9"/>
    <w:rsid w:val="009B7878"/>
    <w:rsid w:val="009B7C92"/>
    <w:rsid w:val="009C3C14"/>
    <w:rsid w:val="009C5392"/>
    <w:rsid w:val="009C6410"/>
    <w:rsid w:val="009D0683"/>
    <w:rsid w:val="009D1378"/>
    <w:rsid w:val="009D36D3"/>
    <w:rsid w:val="009D40D8"/>
    <w:rsid w:val="009D540D"/>
    <w:rsid w:val="009D668E"/>
    <w:rsid w:val="009D7A6C"/>
    <w:rsid w:val="009E044C"/>
    <w:rsid w:val="009E13C1"/>
    <w:rsid w:val="009E372A"/>
    <w:rsid w:val="009E7ECB"/>
    <w:rsid w:val="009F73CB"/>
    <w:rsid w:val="00A0114D"/>
    <w:rsid w:val="00A020EF"/>
    <w:rsid w:val="00A0252C"/>
    <w:rsid w:val="00A031C8"/>
    <w:rsid w:val="00A10349"/>
    <w:rsid w:val="00A2386A"/>
    <w:rsid w:val="00A319CE"/>
    <w:rsid w:val="00A33CC9"/>
    <w:rsid w:val="00A405BF"/>
    <w:rsid w:val="00A40F7F"/>
    <w:rsid w:val="00A418CE"/>
    <w:rsid w:val="00A45469"/>
    <w:rsid w:val="00A45476"/>
    <w:rsid w:val="00A471D8"/>
    <w:rsid w:val="00A47C12"/>
    <w:rsid w:val="00A51F54"/>
    <w:rsid w:val="00A529F7"/>
    <w:rsid w:val="00A67459"/>
    <w:rsid w:val="00A704CC"/>
    <w:rsid w:val="00A70C60"/>
    <w:rsid w:val="00A70EF5"/>
    <w:rsid w:val="00A7148A"/>
    <w:rsid w:val="00A71A58"/>
    <w:rsid w:val="00A72485"/>
    <w:rsid w:val="00A726C8"/>
    <w:rsid w:val="00A739D3"/>
    <w:rsid w:val="00A76999"/>
    <w:rsid w:val="00A84EC2"/>
    <w:rsid w:val="00A8587D"/>
    <w:rsid w:val="00A902BD"/>
    <w:rsid w:val="00A9094A"/>
    <w:rsid w:val="00A912ED"/>
    <w:rsid w:val="00A91C57"/>
    <w:rsid w:val="00A9607D"/>
    <w:rsid w:val="00A96F70"/>
    <w:rsid w:val="00A971BA"/>
    <w:rsid w:val="00A977A3"/>
    <w:rsid w:val="00AA0587"/>
    <w:rsid w:val="00AA4376"/>
    <w:rsid w:val="00AA4CFD"/>
    <w:rsid w:val="00AB3B77"/>
    <w:rsid w:val="00AB3F60"/>
    <w:rsid w:val="00AC5249"/>
    <w:rsid w:val="00AC540C"/>
    <w:rsid w:val="00AC7B85"/>
    <w:rsid w:val="00AD1487"/>
    <w:rsid w:val="00AD435D"/>
    <w:rsid w:val="00AE0385"/>
    <w:rsid w:val="00AE2686"/>
    <w:rsid w:val="00AE5494"/>
    <w:rsid w:val="00AE59CB"/>
    <w:rsid w:val="00AE5E53"/>
    <w:rsid w:val="00AE6986"/>
    <w:rsid w:val="00AF1F4D"/>
    <w:rsid w:val="00AF39FD"/>
    <w:rsid w:val="00AF5B01"/>
    <w:rsid w:val="00AF7A9C"/>
    <w:rsid w:val="00B003B4"/>
    <w:rsid w:val="00B05CD6"/>
    <w:rsid w:val="00B06593"/>
    <w:rsid w:val="00B1295F"/>
    <w:rsid w:val="00B1502A"/>
    <w:rsid w:val="00B1525E"/>
    <w:rsid w:val="00B2013D"/>
    <w:rsid w:val="00B21F1E"/>
    <w:rsid w:val="00B243CE"/>
    <w:rsid w:val="00B257F6"/>
    <w:rsid w:val="00B30D45"/>
    <w:rsid w:val="00B3115D"/>
    <w:rsid w:val="00B31F68"/>
    <w:rsid w:val="00B41179"/>
    <w:rsid w:val="00B42E36"/>
    <w:rsid w:val="00B464A8"/>
    <w:rsid w:val="00B54B57"/>
    <w:rsid w:val="00B60065"/>
    <w:rsid w:val="00B62A2C"/>
    <w:rsid w:val="00B62CFC"/>
    <w:rsid w:val="00B6536B"/>
    <w:rsid w:val="00B67057"/>
    <w:rsid w:val="00B703BC"/>
    <w:rsid w:val="00B71A75"/>
    <w:rsid w:val="00B76D46"/>
    <w:rsid w:val="00B76DF5"/>
    <w:rsid w:val="00B80784"/>
    <w:rsid w:val="00B81B49"/>
    <w:rsid w:val="00B82BE9"/>
    <w:rsid w:val="00B82E83"/>
    <w:rsid w:val="00B836D8"/>
    <w:rsid w:val="00B85E1A"/>
    <w:rsid w:val="00B92160"/>
    <w:rsid w:val="00B969EC"/>
    <w:rsid w:val="00B96F74"/>
    <w:rsid w:val="00BA0636"/>
    <w:rsid w:val="00BA6516"/>
    <w:rsid w:val="00BB347E"/>
    <w:rsid w:val="00BB3E5E"/>
    <w:rsid w:val="00BC0475"/>
    <w:rsid w:val="00BC2CCF"/>
    <w:rsid w:val="00BC3E02"/>
    <w:rsid w:val="00BC797F"/>
    <w:rsid w:val="00BD34A9"/>
    <w:rsid w:val="00BD394D"/>
    <w:rsid w:val="00BD4826"/>
    <w:rsid w:val="00BD5518"/>
    <w:rsid w:val="00BE06AB"/>
    <w:rsid w:val="00BE1295"/>
    <w:rsid w:val="00BE31CE"/>
    <w:rsid w:val="00BE57B1"/>
    <w:rsid w:val="00BF16C9"/>
    <w:rsid w:val="00BF20EA"/>
    <w:rsid w:val="00BF48B9"/>
    <w:rsid w:val="00C00036"/>
    <w:rsid w:val="00C035DD"/>
    <w:rsid w:val="00C109A6"/>
    <w:rsid w:val="00C109F6"/>
    <w:rsid w:val="00C27E37"/>
    <w:rsid w:val="00C305B9"/>
    <w:rsid w:val="00C32D4E"/>
    <w:rsid w:val="00C331C4"/>
    <w:rsid w:val="00C36400"/>
    <w:rsid w:val="00C36A59"/>
    <w:rsid w:val="00C37B8D"/>
    <w:rsid w:val="00C42FA9"/>
    <w:rsid w:val="00C61EED"/>
    <w:rsid w:val="00C61FBC"/>
    <w:rsid w:val="00C6573B"/>
    <w:rsid w:val="00C66803"/>
    <w:rsid w:val="00C72875"/>
    <w:rsid w:val="00C73141"/>
    <w:rsid w:val="00C73E01"/>
    <w:rsid w:val="00C7661F"/>
    <w:rsid w:val="00C7760B"/>
    <w:rsid w:val="00C7797A"/>
    <w:rsid w:val="00C81A7B"/>
    <w:rsid w:val="00C86507"/>
    <w:rsid w:val="00C92BFE"/>
    <w:rsid w:val="00C9593E"/>
    <w:rsid w:val="00C97222"/>
    <w:rsid w:val="00C97E6D"/>
    <w:rsid w:val="00CA4D6D"/>
    <w:rsid w:val="00CB10F8"/>
    <w:rsid w:val="00CB1140"/>
    <w:rsid w:val="00CB37FE"/>
    <w:rsid w:val="00CB6564"/>
    <w:rsid w:val="00CB6D3B"/>
    <w:rsid w:val="00CB752F"/>
    <w:rsid w:val="00CC0335"/>
    <w:rsid w:val="00CC16F0"/>
    <w:rsid w:val="00CC2035"/>
    <w:rsid w:val="00CD0C13"/>
    <w:rsid w:val="00CD656D"/>
    <w:rsid w:val="00CD7270"/>
    <w:rsid w:val="00CE531E"/>
    <w:rsid w:val="00CE731B"/>
    <w:rsid w:val="00CF102A"/>
    <w:rsid w:val="00CF19CE"/>
    <w:rsid w:val="00CF28A4"/>
    <w:rsid w:val="00CF3DE4"/>
    <w:rsid w:val="00CF40C8"/>
    <w:rsid w:val="00CF5DB2"/>
    <w:rsid w:val="00CF6551"/>
    <w:rsid w:val="00CF71FE"/>
    <w:rsid w:val="00CF7E92"/>
    <w:rsid w:val="00D0074E"/>
    <w:rsid w:val="00D04D74"/>
    <w:rsid w:val="00D07794"/>
    <w:rsid w:val="00D124B8"/>
    <w:rsid w:val="00D13E3A"/>
    <w:rsid w:val="00D14B5E"/>
    <w:rsid w:val="00D159FC"/>
    <w:rsid w:val="00D16D87"/>
    <w:rsid w:val="00D16F0A"/>
    <w:rsid w:val="00D20759"/>
    <w:rsid w:val="00D226AD"/>
    <w:rsid w:val="00D32827"/>
    <w:rsid w:val="00D33275"/>
    <w:rsid w:val="00D343F6"/>
    <w:rsid w:val="00D354B8"/>
    <w:rsid w:val="00D35899"/>
    <w:rsid w:val="00D419A3"/>
    <w:rsid w:val="00D42623"/>
    <w:rsid w:val="00D436EA"/>
    <w:rsid w:val="00D50936"/>
    <w:rsid w:val="00D50939"/>
    <w:rsid w:val="00D5346E"/>
    <w:rsid w:val="00D53DA5"/>
    <w:rsid w:val="00D722DA"/>
    <w:rsid w:val="00D774BB"/>
    <w:rsid w:val="00D801A0"/>
    <w:rsid w:val="00D8551E"/>
    <w:rsid w:val="00D87986"/>
    <w:rsid w:val="00D91D17"/>
    <w:rsid w:val="00D93189"/>
    <w:rsid w:val="00DA1FEB"/>
    <w:rsid w:val="00DA3A8A"/>
    <w:rsid w:val="00DA3DA3"/>
    <w:rsid w:val="00DA45BD"/>
    <w:rsid w:val="00DA6AEC"/>
    <w:rsid w:val="00DB28B0"/>
    <w:rsid w:val="00DB7352"/>
    <w:rsid w:val="00DC0A13"/>
    <w:rsid w:val="00DC44CD"/>
    <w:rsid w:val="00DC6757"/>
    <w:rsid w:val="00DC7625"/>
    <w:rsid w:val="00DC789B"/>
    <w:rsid w:val="00DD03C0"/>
    <w:rsid w:val="00DD27F9"/>
    <w:rsid w:val="00DD6CAA"/>
    <w:rsid w:val="00DE2CD6"/>
    <w:rsid w:val="00DE30D2"/>
    <w:rsid w:val="00DE46A3"/>
    <w:rsid w:val="00DE61C1"/>
    <w:rsid w:val="00DE6CF3"/>
    <w:rsid w:val="00DF0E6A"/>
    <w:rsid w:val="00DF2E8E"/>
    <w:rsid w:val="00DF7390"/>
    <w:rsid w:val="00E07FF6"/>
    <w:rsid w:val="00E10D0D"/>
    <w:rsid w:val="00E16769"/>
    <w:rsid w:val="00E21E8A"/>
    <w:rsid w:val="00E2239B"/>
    <w:rsid w:val="00E22659"/>
    <w:rsid w:val="00E22DDB"/>
    <w:rsid w:val="00E27A00"/>
    <w:rsid w:val="00E306A2"/>
    <w:rsid w:val="00E30C72"/>
    <w:rsid w:val="00E33A71"/>
    <w:rsid w:val="00E34191"/>
    <w:rsid w:val="00E35676"/>
    <w:rsid w:val="00E4321C"/>
    <w:rsid w:val="00E43501"/>
    <w:rsid w:val="00E46B7A"/>
    <w:rsid w:val="00E47C8C"/>
    <w:rsid w:val="00E51280"/>
    <w:rsid w:val="00E53500"/>
    <w:rsid w:val="00E54FEF"/>
    <w:rsid w:val="00E56A91"/>
    <w:rsid w:val="00E62DF5"/>
    <w:rsid w:val="00E64B6A"/>
    <w:rsid w:val="00E706E0"/>
    <w:rsid w:val="00E70F6F"/>
    <w:rsid w:val="00E778FC"/>
    <w:rsid w:val="00E812F8"/>
    <w:rsid w:val="00E82529"/>
    <w:rsid w:val="00E840F1"/>
    <w:rsid w:val="00E844D6"/>
    <w:rsid w:val="00E8602E"/>
    <w:rsid w:val="00E87727"/>
    <w:rsid w:val="00E900DF"/>
    <w:rsid w:val="00E9065C"/>
    <w:rsid w:val="00E92C9A"/>
    <w:rsid w:val="00E92CC6"/>
    <w:rsid w:val="00E96789"/>
    <w:rsid w:val="00EA04BF"/>
    <w:rsid w:val="00EA5042"/>
    <w:rsid w:val="00EB0174"/>
    <w:rsid w:val="00EB20B7"/>
    <w:rsid w:val="00EB2D47"/>
    <w:rsid w:val="00EB41E6"/>
    <w:rsid w:val="00EC0B5F"/>
    <w:rsid w:val="00EC15E2"/>
    <w:rsid w:val="00EC3E4E"/>
    <w:rsid w:val="00EC464E"/>
    <w:rsid w:val="00EC6BE4"/>
    <w:rsid w:val="00EC7FAC"/>
    <w:rsid w:val="00ED1328"/>
    <w:rsid w:val="00ED1FA7"/>
    <w:rsid w:val="00ED6330"/>
    <w:rsid w:val="00EE1079"/>
    <w:rsid w:val="00EE5A9C"/>
    <w:rsid w:val="00EE690D"/>
    <w:rsid w:val="00EF0090"/>
    <w:rsid w:val="00EF257F"/>
    <w:rsid w:val="00EF3100"/>
    <w:rsid w:val="00EF590F"/>
    <w:rsid w:val="00EF63D4"/>
    <w:rsid w:val="00F00901"/>
    <w:rsid w:val="00F02F66"/>
    <w:rsid w:val="00F05980"/>
    <w:rsid w:val="00F06759"/>
    <w:rsid w:val="00F0705C"/>
    <w:rsid w:val="00F23BCB"/>
    <w:rsid w:val="00F25453"/>
    <w:rsid w:val="00F2598D"/>
    <w:rsid w:val="00F25B40"/>
    <w:rsid w:val="00F270CE"/>
    <w:rsid w:val="00F30F57"/>
    <w:rsid w:val="00F3287D"/>
    <w:rsid w:val="00F34217"/>
    <w:rsid w:val="00F34274"/>
    <w:rsid w:val="00F365B8"/>
    <w:rsid w:val="00F405F9"/>
    <w:rsid w:val="00F40AEF"/>
    <w:rsid w:val="00F44598"/>
    <w:rsid w:val="00F470D0"/>
    <w:rsid w:val="00F52F08"/>
    <w:rsid w:val="00F535A5"/>
    <w:rsid w:val="00F55F1A"/>
    <w:rsid w:val="00F57F5B"/>
    <w:rsid w:val="00F60E93"/>
    <w:rsid w:val="00F6391B"/>
    <w:rsid w:val="00F67F42"/>
    <w:rsid w:val="00F72F26"/>
    <w:rsid w:val="00F74AF7"/>
    <w:rsid w:val="00F800F1"/>
    <w:rsid w:val="00F840E1"/>
    <w:rsid w:val="00F921FC"/>
    <w:rsid w:val="00FA1CD1"/>
    <w:rsid w:val="00FA396D"/>
    <w:rsid w:val="00FA4C2C"/>
    <w:rsid w:val="00FB357A"/>
    <w:rsid w:val="00FB49C0"/>
    <w:rsid w:val="00FB6128"/>
    <w:rsid w:val="00FB6723"/>
    <w:rsid w:val="00FC238A"/>
    <w:rsid w:val="00FC2D70"/>
    <w:rsid w:val="00FD282A"/>
    <w:rsid w:val="00FD597F"/>
    <w:rsid w:val="00FE17E7"/>
    <w:rsid w:val="00FE6937"/>
    <w:rsid w:val="00FE7941"/>
    <w:rsid w:val="00FF12E6"/>
    <w:rsid w:val="00FF314C"/>
    <w:rsid w:val="00FF6F30"/>
    <w:rsid w:val="00FF746A"/>
    <w:rsid w:val="00FF795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eaeaea"/>
    </o:shapedefaults>
    <o:shapelayout v:ext="edit">
      <o:idmap v:ext="edit" data="1"/>
    </o:shapelayout>
  </w:shapeDefaults>
  <w:decimalSymbol w:val="."/>
  <w:listSeparator w:val=","/>
  <w14:docId w14:val="6F394706"/>
  <w15:docId w15:val="{52A81A1E-E4E2-449D-A530-17D64262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676"/>
    <w:rPr>
      <w:sz w:val="24"/>
      <w:lang w:eastAsia="en-US"/>
    </w:rPr>
  </w:style>
  <w:style w:type="paragraph" w:styleId="Heading1">
    <w:name w:val="heading 1"/>
    <w:basedOn w:val="Normal"/>
    <w:next w:val="Normal"/>
    <w:qFormat/>
    <w:rsid w:val="008C6B8D"/>
    <w:pPr>
      <w:keepNext/>
      <w:outlineLvl w:val="0"/>
    </w:pPr>
    <w:rPr>
      <w:b/>
      <w:sz w:val="28"/>
    </w:rPr>
  </w:style>
  <w:style w:type="paragraph" w:styleId="Heading2">
    <w:name w:val="heading 2"/>
    <w:basedOn w:val="Normal"/>
    <w:next w:val="Normal"/>
    <w:qFormat/>
    <w:rsid w:val="008C6B8D"/>
    <w:pPr>
      <w:keepNext/>
      <w:outlineLvl w:val="1"/>
    </w:pPr>
    <w:rPr>
      <w:rFonts w:ascii="Arial" w:hAnsi="Arial" w:cs="Arial"/>
      <w:b/>
      <w:bCs/>
      <w:color w:val="FF0000"/>
    </w:rPr>
  </w:style>
  <w:style w:type="paragraph" w:styleId="Heading3">
    <w:name w:val="heading 3"/>
    <w:basedOn w:val="Normal"/>
    <w:next w:val="Normal"/>
    <w:qFormat/>
    <w:rsid w:val="008C6B8D"/>
    <w:pPr>
      <w:keepNext/>
      <w:outlineLvl w:val="2"/>
    </w:pPr>
    <w:rPr>
      <w:rFonts w:ascii="Arial" w:hAnsi="Arial" w:cs="Arial"/>
      <w:b/>
      <w:bCs/>
      <w:iCs/>
      <w:color w:val="0000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C6B8D"/>
    <w:rPr>
      <w:b/>
    </w:rPr>
  </w:style>
  <w:style w:type="paragraph" w:styleId="BodyText">
    <w:name w:val="Body Text"/>
    <w:basedOn w:val="Normal"/>
    <w:rsid w:val="008C6B8D"/>
    <w:pPr>
      <w:pBdr>
        <w:bottom w:val="single" w:sz="6" w:space="1" w:color="auto"/>
      </w:pBdr>
      <w:tabs>
        <w:tab w:val="left" w:pos="5850"/>
      </w:tabs>
    </w:pPr>
  </w:style>
  <w:style w:type="paragraph" w:styleId="BodyText2">
    <w:name w:val="Body Text 2"/>
    <w:basedOn w:val="Normal"/>
    <w:rsid w:val="008C6B8D"/>
    <w:pPr>
      <w:pBdr>
        <w:bottom w:val="single" w:sz="6" w:space="1" w:color="auto"/>
      </w:pBdr>
      <w:tabs>
        <w:tab w:val="left" w:pos="5850"/>
      </w:tabs>
    </w:pPr>
    <w:rPr>
      <w:b/>
    </w:rPr>
  </w:style>
  <w:style w:type="paragraph" w:styleId="DocumentMap">
    <w:name w:val="Document Map"/>
    <w:basedOn w:val="Normal"/>
    <w:semiHidden/>
    <w:rsid w:val="008C6B8D"/>
    <w:pPr>
      <w:shd w:val="clear" w:color="auto" w:fill="000080"/>
    </w:pPr>
    <w:rPr>
      <w:rFonts w:ascii="Tahoma" w:hAnsi="Tahoma"/>
    </w:rPr>
  </w:style>
  <w:style w:type="paragraph" w:customStyle="1" w:styleId="Blockquote">
    <w:name w:val="Blockquote"/>
    <w:basedOn w:val="Normal"/>
    <w:rsid w:val="008C6B8D"/>
    <w:pPr>
      <w:spacing w:before="100" w:after="100"/>
      <w:ind w:left="360" w:right="360"/>
    </w:pPr>
    <w:rPr>
      <w:snapToGrid w:val="0"/>
    </w:rPr>
  </w:style>
  <w:style w:type="paragraph" w:styleId="Header">
    <w:name w:val="header"/>
    <w:basedOn w:val="Normal"/>
    <w:link w:val="HeaderChar"/>
    <w:uiPriority w:val="99"/>
    <w:rsid w:val="008C6B8D"/>
    <w:pPr>
      <w:tabs>
        <w:tab w:val="center" w:pos="4320"/>
        <w:tab w:val="right" w:pos="8640"/>
      </w:tabs>
    </w:pPr>
  </w:style>
  <w:style w:type="paragraph" w:styleId="Footer">
    <w:name w:val="footer"/>
    <w:basedOn w:val="Normal"/>
    <w:link w:val="FooterChar"/>
    <w:rsid w:val="008C6B8D"/>
    <w:pPr>
      <w:tabs>
        <w:tab w:val="center" w:pos="4320"/>
        <w:tab w:val="right" w:pos="8640"/>
      </w:tabs>
    </w:pPr>
  </w:style>
  <w:style w:type="paragraph" w:styleId="BodyText3">
    <w:name w:val="Body Text 3"/>
    <w:basedOn w:val="Normal"/>
    <w:rsid w:val="008C6B8D"/>
    <w:rPr>
      <w:rFonts w:ascii="Arial" w:hAnsi="Arial" w:cs="Arial"/>
      <w:sz w:val="22"/>
    </w:rPr>
  </w:style>
  <w:style w:type="character" w:styleId="Hyperlink">
    <w:name w:val="Hyperlink"/>
    <w:basedOn w:val="DefaultParagraphFont"/>
    <w:rsid w:val="008C6B8D"/>
    <w:rPr>
      <w:color w:val="0000FF"/>
      <w:u w:val="single"/>
    </w:rPr>
  </w:style>
  <w:style w:type="paragraph" w:styleId="BalloonText">
    <w:name w:val="Balloon Text"/>
    <w:basedOn w:val="Normal"/>
    <w:semiHidden/>
    <w:rsid w:val="002C7632"/>
    <w:rPr>
      <w:rFonts w:ascii="Tahoma" w:hAnsi="Tahoma" w:cs="Tahoma"/>
      <w:sz w:val="16"/>
      <w:szCs w:val="16"/>
    </w:rPr>
  </w:style>
  <w:style w:type="table" w:styleId="TableGrid">
    <w:name w:val="Table Grid"/>
    <w:basedOn w:val="TableNormal"/>
    <w:rsid w:val="00E90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18A"/>
    <w:pPr>
      <w:ind w:left="720"/>
      <w:contextualSpacing/>
    </w:pPr>
    <w:rPr>
      <w:rFonts w:eastAsia="Times New Roman"/>
      <w:szCs w:val="24"/>
    </w:rPr>
  </w:style>
  <w:style w:type="character" w:styleId="CommentReference">
    <w:name w:val="annotation reference"/>
    <w:basedOn w:val="DefaultParagraphFont"/>
    <w:rsid w:val="008D03C9"/>
    <w:rPr>
      <w:sz w:val="16"/>
      <w:szCs w:val="16"/>
    </w:rPr>
  </w:style>
  <w:style w:type="paragraph" w:styleId="CommentText">
    <w:name w:val="annotation text"/>
    <w:basedOn w:val="Normal"/>
    <w:link w:val="CommentTextChar"/>
    <w:rsid w:val="008D03C9"/>
    <w:rPr>
      <w:sz w:val="20"/>
    </w:rPr>
  </w:style>
  <w:style w:type="character" w:customStyle="1" w:styleId="CommentTextChar">
    <w:name w:val="Comment Text Char"/>
    <w:basedOn w:val="DefaultParagraphFont"/>
    <w:link w:val="CommentText"/>
    <w:rsid w:val="008D03C9"/>
    <w:rPr>
      <w:lang w:eastAsia="en-US"/>
    </w:rPr>
  </w:style>
  <w:style w:type="paragraph" w:styleId="CommentSubject">
    <w:name w:val="annotation subject"/>
    <w:basedOn w:val="CommentText"/>
    <w:next w:val="CommentText"/>
    <w:link w:val="CommentSubjectChar"/>
    <w:rsid w:val="008D03C9"/>
    <w:rPr>
      <w:b/>
      <w:bCs/>
    </w:rPr>
  </w:style>
  <w:style w:type="character" w:customStyle="1" w:styleId="CommentSubjectChar">
    <w:name w:val="Comment Subject Char"/>
    <w:basedOn w:val="CommentTextChar"/>
    <w:link w:val="CommentSubject"/>
    <w:rsid w:val="008D03C9"/>
    <w:rPr>
      <w:b/>
      <w:bCs/>
      <w:lang w:eastAsia="en-US"/>
    </w:rPr>
  </w:style>
  <w:style w:type="paragraph" w:customStyle="1" w:styleId="Default">
    <w:name w:val="Default"/>
    <w:rsid w:val="00A96F70"/>
    <w:pPr>
      <w:widowControl w:val="0"/>
      <w:autoSpaceDE w:val="0"/>
      <w:autoSpaceDN w:val="0"/>
      <w:adjustRightInd w:val="0"/>
    </w:pPr>
    <w:rPr>
      <w:rFonts w:ascii="Arial" w:hAnsi="Arial" w:cs="Arial"/>
      <w:color w:val="000000"/>
      <w:sz w:val="24"/>
      <w:szCs w:val="24"/>
    </w:rPr>
  </w:style>
  <w:style w:type="paragraph" w:styleId="Revision">
    <w:name w:val="Revision"/>
    <w:hidden/>
    <w:uiPriority w:val="99"/>
    <w:semiHidden/>
    <w:rsid w:val="00BD394D"/>
    <w:rPr>
      <w:sz w:val="24"/>
      <w:lang w:eastAsia="en-US"/>
    </w:rPr>
  </w:style>
  <w:style w:type="character" w:customStyle="1" w:styleId="FooterChar">
    <w:name w:val="Footer Char"/>
    <w:basedOn w:val="DefaultParagraphFont"/>
    <w:link w:val="Footer"/>
    <w:rsid w:val="00651A6D"/>
    <w:rPr>
      <w:sz w:val="24"/>
      <w:lang w:eastAsia="en-US"/>
    </w:rPr>
  </w:style>
  <w:style w:type="character" w:customStyle="1" w:styleId="HeaderChar">
    <w:name w:val="Header Char"/>
    <w:basedOn w:val="DefaultParagraphFont"/>
    <w:link w:val="Header"/>
    <w:uiPriority w:val="99"/>
    <w:rsid w:val="002B05AD"/>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385">
      <w:bodyDiv w:val="1"/>
      <w:marLeft w:val="0"/>
      <w:marRight w:val="0"/>
      <w:marTop w:val="0"/>
      <w:marBottom w:val="0"/>
      <w:divBdr>
        <w:top w:val="none" w:sz="0" w:space="0" w:color="auto"/>
        <w:left w:val="none" w:sz="0" w:space="0" w:color="auto"/>
        <w:bottom w:val="none" w:sz="0" w:space="0" w:color="auto"/>
        <w:right w:val="none" w:sz="0" w:space="0" w:color="auto"/>
      </w:divBdr>
      <w:divsChild>
        <w:div w:id="22556004">
          <w:marLeft w:val="1166"/>
          <w:marRight w:val="0"/>
          <w:marTop w:val="77"/>
          <w:marBottom w:val="0"/>
          <w:divBdr>
            <w:top w:val="none" w:sz="0" w:space="0" w:color="auto"/>
            <w:left w:val="none" w:sz="0" w:space="0" w:color="auto"/>
            <w:bottom w:val="none" w:sz="0" w:space="0" w:color="auto"/>
            <w:right w:val="none" w:sz="0" w:space="0" w:color="auto"/>
          </w:divBdr>
        </w:div>
        <w:div w:id="65692954">
          <w:marLeft w:val="1166"/>
          <w:marRight w:val="0"/>
          <w:marTop w:val="77"/>
          <w:marBottom w:val="0"/>
          <w:divBdr>
            <w:top w:val="none" w:sz="0" w:space="0" w:color="auto"/>
            <w:left w:val="none" w:sz="0" w:space="0" w:color="auto"/>
            <w:bottom w:val="none" w:sz="0" w:space="0" w:color="auto"/>
            <w:right w:val="none" w:sz="0" w:space="0" w:color="auto"/>
          </w:divBdr>
        </w:div>
        <w:div w:id="260184037">
          <w:marLeft w:val="547"/>
          <w:marRight w:val="0"/>
          <w:marTop w:val="86"/>
          <w:marBottom w:val="0"/>
          <w:divBdr>
            <w:top w:val="none" w:sz="0" w:space="0" w:color="auto"/>
            <w:left w:val="none" w:sz="0" w:space="0" w:color="auto"/>
            <w:bottom w:val="none" w:sz="0" w:space="0" w:color="auto"/>
            <w:right w:val="none" w:sz="0" w:space="0" w:color="auto"/>
          </w:divBdr>
        </w:div>
        <w:div w:id="769005600">
          <w:marLeft w:val="1166"/>
          <w:marRight w:val="0"/>
          <w:marTop w:val="77"/>
          <w:marBottom w:val="0"/>
          <w:divBdr>
            <w:top w:val="none" w:sz="0" w:space="0" w:color="auto"/>
            <w:left w:val="none" w:sz="0" w:space="0" w:color="auto"/>
            <w:bottom w:val="none" w:sz="0" w:space="0" w:color="auto"/>
            <w:right w:val="none" w:sz="0" w:space="0" w:color="auto"/>
          </w:divBdr>
        </w:div>
        <w:div w:id="817111098">
          <w:marLeft w:val="1166"/>
          <w:marRight w:val="0"/>
          <w:marTop w:val="77"/>
          <w:marBottom w:val="0"/>
          <w:divBdr>
            <w:top w:val="none" w:sz="0" w:space="0" w:color="auto"/>
            <w:left w:val="none" w:sz="0" w:space="0" w:color="auto"/>
            <w:bottom w:val="none" w:sz="0" w:space="0" w:color="auto"/>
            <w:right w:val="none" w:sz="0" w:space="0" w:color="auto"/>
          </w:divBdr>
        </w:div>
        <w:div w:id="907493682">
          <w:marLeft w:val="547"/>
          <w:marRight w:val="0"/>
          <w:marTop w:val="86"/>
          <w:marBottom w:val="0"/>
          <w:divBdr>
            <w:top w:val="none" w:sz="0" w:space="0" w:color="auto"/>
            <w:left w:val="none" w:sz="0" w:space="0" w:color="auto"/>
            <w:bottom w:val="none" w:sz="0" w:space="0" w:color="auto"/>
            <w:right w:val="none" w:sz="0" w:space="0" w:color="auto"/>
          </w:divBdr>
        </w:div>
        <w:div w:id="946740795">
          <w:marLeft w:val="1166"/>
          <w:marRight w:val="0"/>
          <w:marTop w:val="77"/>
          <w:marBottom w:val="0"/>
          <w:divBdr>
            <w:top w:val="none" w:sz="0" w:space="0" w:color="auto"/>
            <w:left w:val="none" w:sz="0" w:space="0" w:color="auto"/>
            <w:bottom w:val="none" w:sz="0" w:space="0" w:color="auto"/>
            <w:right w:val="none" w:sz="0" w:space="0" w:color="auto"/>
          </w:divBdr>
        </w:div>
        <w:div w:id="1075977891">
          <w:marLeft w:val="1166"/>
          <w:marRight w:val="0"/>
          <w:marTop w:val="77"/>
          <w:marBottom w:val="0"/>
          <w:divBdr>
            <w:top w:val="none" w:sz="0" w:space="0" w:color="auto"/>
            <w:left w:val="none" w:sz="0" w:space="0" w:color="auto"/>
            <w:bottom w:val="none" w:sz="0" w:space="0" w:color="auto"/>
            <w:right w:val="none" w:sz="0" w:space="0" w:color="auto"/>
          </w:divBdr>
        </w:div>
        <w:div w:id="1091312198">
          <w:marLeft w:val="1166"/>
          <w:marRight w:val="0"/>
          <w:marTop w:val="77"/>
          <w:marBottom w:val="0"/>
          <w:divBdr>
            <w:top w:val="none" w:sz="0" w:space="0" w:color="auto"/>
            <w:left w:val="none" w:sz="0" w:space="0" w:color="auto"/>
            <w:bottom w:val="none" w:sz="0" w:space="0" w:color="auto"/>
            <w:right w:val="none" w:sz="0" w:space="0" w:color="auto"/>
          </w:divBdr>
        </w:div>
        <w:div w:id="1110198793">
          <w:marLeft w:val="547"/>
          <w:marRight w:val="0"/>
          <w:marTop w:val="86"/>
          <w:marBottom w:val="0"/>
          <w:divBdr>
            <w:top w:val="none" w:sz="0" w:space="0" w:color="auto"/>
            <w:left w:val="none" w:sz="0" w:space="0" w:color="auto"/>
            <w:bottom w:val="none" w:sz="0" w:space="0" w:color="auto"/>
            <w:right w:val="none" w:sz="0" w:space="0" w:color="auto"/>
          </w:divBdr>
        </w:div>
        <w:div w:id="1260868072">
          <w:marLeft w:val="1166"/>
          <w:marRight w:val="0"/>
          <w:marTop w:val="77"/>
          <w:marBottom w:val="0"/>
          <w:divBdr>
            <w:top w:val="none" w:sz="0" w:space="0" w:color="auto"/>
            <w:left w:val="none" w:sz="0" w:space="0" w:color="auto"/>
            <w:bottom w:val="none" w:sz="0" w:space="0" w:color="auto"/>
            <w:right w:val="none" w:sz="0" w:space="0" w:color="auto"/>
          </w:divBdr>
        </w:div>
        <w:div w:id="1278294634">
          <w:marLeft w:val="1166"/>
          <w:marRight w:val="0"/>
          <w:marTop w:val="77"/>
          <w:marBottom w:val="0"/>
          <w:divBdr>
            <w:top w:val="none" w:sz="0" w:space="0" w:color="auto"/>
            <w:left w:val="none" w:sz="0" w:space="0" w:color="auto"/>
            <w:bottom w:val="none" w:sz="0" w:space="0" w:color="auto"/>
            <w:right w:val="none" w:sz="0" w:space="0" w:color="auto"/>
          </w:divBdr>
        </w:div>
        <w:div w:id="1391686927">
          <w:marLeft w:val="1166"/>
          <w:marRight w:val="0"/>
          <w:marTop w:val="77"/>
          <w:marBottom w:val="0"/>
          <w:divBdr>
            <w:top w:val="none" w:sz="0" w:space="0" w:color="auto"/>
            <w:left w:val="none" w:sz="0" w:space="0" w:color="auto"/>
            <w:bottom w:val="none" w:sz="0" w:space="0" w:color="auto"/>
            <w:right w:val="none" w:sz="0" w:space="0" w:color="auto"/>
          </w:divBdr>
        </w:div>
        <w:div w:id="1417284717">
          <w:marLeft w:val="547"/>
          <w:marRight w:val="0"/>
          <w:marTop w:val="86"/>
          <w:marBottom w:val="0"/>
          <w:divBdr>
            <w:top w:val="none" w:sz="0" w:space="0" w:color="auto"/>
            <w:left w:val="none" w:sz="0" w:space="0" w:color="auto"/>
            <w:bottom w:val="none" w:sz="0" w:space="0" w:color="auto"/>
            <w:right w:val="none" w:sz="0" w:space="0" w:color="auto"/>
          </w:divBdr>
        </w:div>
        <w:div w:id="1762487860">
          <w:marLeft w:val="547"/>
          <w:marRight w:val="0"/>
          <w:marTop w:val="86"/>
          <w:marBottom w:val="0"/>
          <w:divBdr>
            <w:top w:val="none" w:sz="0" w:space="0" w:color="auto"/>
            <w:left w:val="none" w:sz="0" w:space="0" w:color="auto"/>
            <w:bottom w:val="none" w:sz="0" w:space="0" w:color="auto"/>
            <w:right w:val="none" w:sz="0" w:space="0" w:color="auto"/>
          </w:divBdr>
        </w:div>
        <w:div w:id="1807356722">
          <w:marLeft w:val="1166"/>
          <w:marRight w:val="0"/>
          <w:marTop w:val="77"/>
          <w:marBottom w:val="0"/>
          <w:divBdr>
            <w:top w:val="none" w:sz="0" w:space="0" w:color="auto"/>
            <w:left w:val="none" w:sz="0" w:space="0" w:color="auto"/>
            <w:bottom w:val="none" w:sz="0" w:space="0" w:color="auto"/>
            <w:right w:val="none" w:sz="0" w:space="0" w:color="auto"/>
          </w:divBdr>
        </w:div>
        <w:div w:id="1816603867">
          <w:marLeft w:val="1166"/>
          <w:marRight w:val="0"/>
          <w:marTop w:val="77"/>
          <w:marBottom w:val="0"/>
          <w:divBdr>
            <w:top w:val="none" w:sz="0" w:space="0" w:color="auto"/>
            <w:left w:val="none" w:sz="0" w:space="0" w:color="auto"/>
            <w:bottom w:val="none" w:sz="0" w:space="0" w:color="auto"/>
            <w:right w:val="none" w:sz="0" w:space="0" w:color="auto"/>
          </w:divBdr>
        </w:div>
        <w:div w:id="1967268798">
          <w:marLeft w:val="1166"/>
          <w:marRight w:val="0"/>
          <w:marTop w:val="77"/>
          <w:marBottom w:val="0"/>
          <w:divBdr>
            <w:top w:val="none" w:sz="0" w:space="0" w:color="auto"/>
            <w:left w:val="none" w:sz="0" w:space="0" w:color="auto"/>
            <w:bottom w:val="none" w:sz="0" w:space="0" w:color="auto"/>
            <w:right w:val="none" w:sz="0" w:space="0" w:color="auto"/>
          </w:divBdr>
        </w:div>
        <w:div w:id="2095277422">
          <w:marLeft w:val="547"/>
          <w:marRight w:val="0"/>
          <w:marTop w:val="86"/>
          <w:marBottom w:val="0"/>
          <w:divBdr>
            <w:top w:val="none" w:sz="0" w:space="0" w:color="auto"/>
            <w:left w:val="none" w:sz="0" w:space="0" w:color="auto"/>
            <w:bottom w:val="none" w:sz="0" w:space="0" w:color="auto"/>
            <w:right w:val="none" w:sz="0" w:space="0" w:color="auto"/>
          </w:divBdr>
        </w:div>
      </w:divsChild>
    </w:div>
    <w:div w:id="95247177">
      <w:bodyDiv w:val="1"/>
      <w:marLeft w:val="0"/>
      <w:marRight w:val="0"/>
      <w:marTop w:val="0"/>
      <w:marBottom w:val="0"/>
      <w:divBdr>
        <w:top w:val="none" w:sz="0" w:space="0" w:color="auto"/>
        <w:left w:val="none" w:sz="0" w:space="0" w:color="auto"/>
        <w:bottom w:val="none" w:sz="0" w:space="0" w:color="auto"/>
        <w:right w:val="none" w:sz="0" w:space="0" w:color="auto"/>
      </w:divBdr>
    </w:div>
    <w:div w:id="179979379">
      <w:bodyDiv w:val="1"/>
      <w:marLeft w:val="0"/>
      <w:marRight w:val="0"/>
      <w:marTop w:val="0"/>
      <w:marBottom w:val="0"/>
      <w:divBdr>
        <w:top w:val="none" w:sz="0" w:space="0" w:color="auto"/>
        <w:left w:val="none" w:sz="0" w:space="0" w:color="auto"/>
        <w:bottom w:val="none" w:sz="0" w:space="0" w:color="auto"/>
        <w:right w:val="none" w:sz="0" w:space="0" w:color="auto"/>
      </w:divBdr>
      <w:divsChild>
        <w:div w:id="59603061">
          <w:marLeft w:val="1166"/>
          <w:marRight w:val="0"/>
          <w:marTop w:val="77"/>
          <w:marBottom w:val="0"/>
          <w:divBdr>
            <w:top w:val="none" w:sz="0" w:space="0" w:color="auto"/>
            <w:left w:val="none" w:sz="0" w:space="0" w:color="auto"/>
            <w:bottom w:val="none" w:sz="0" w:space="0" w:color="auto"/>
            <w:right w:val="none" w:sz="0" w:space="0" w:color="auto"/>
          </w:divBdr>
        </w:div>
        <w:div w:id="266932699">
          <w:marLeft w:val="547"/>
          <w:marRight w:val="0"/>
          <w:marTop w:val="86"/>
          <w:marBottom w:val="0"/>
          <w:divBdr>
            <w:top w:val="none" w:sz="0" w:space="0" w:color="auto"/>
            <w:left w:val="none" w:sz="0" w:space="0" w:color="auto"/>
            <w:bottom w:val="none" w:sz="0" w:space="0" w:color="auto"/>
            <w:right w:val="none" w:sz="0" w:space="0" w:color="auto"/>
          </w:divBdr>
        </w:div>
        <w:div w:id="1488546557">
          <w:marLeft w:val="1166"/>
          <w:marRight w:val="0"/>
          <w:marTop w:val="77"/>
          <w:marBottom w:val="0"/>
          <w:divBdr>
            <w:top w:val="none" w:sz="0" w:space="0" w:color="auto"/>
            <w:left w:val="none" w:sz="0" w:space="0" w:color="auto"/>
            <w:bottom w:val="none" w:sz="0" w:space="0" w:color="auto"/>
            <w:right w:val="none" w:sz="0" w:space="0" w:color="auto"/>
          </w:divBdr>
        </w:div>
      </w:divsChild>
    </w:div>
    <w:div w:id="488636654">
      <w:bodyDiv w:val="1"/>
      <w:marLeft w:val="0"/>
      <w:marRight w:val="0"/>
      <w:marTop w:val="0"/>
      <w:marBottom w:val="0"/>
      <w:divBdr>
        <w:top w:val="none" w:sz="0" w:space="0" w:color="auto"/>
        <w:left w:val="none" w:sz="0" w:space="0" w:color="auto"/>
        <w:bottom w:val="none" w:sz="0" w:space="0" w:color="auto"/>
        <w:right w:val="none" w:sz="0" w:space="0" w:color="auto"/>
      </w:divBdr>
    </w:div>
    <w:div w:id="493883952">
      <w:bodyDiv w:val="1"/>
      <w:marLeft w:val="0"/>
      <w:marRight w:val="0"/>
      <w:marTop w:val="0"/>
      <w:marBottom w:val="0"/>
      <w:divBdr>
        <w:top w:val="none" w:sz="0" w:space="0" w:color="auto"/>
        <w:left w:val="none" w:sz="0" w:space="0" w:color="auto"/>
        <w:bottom w:val="none" w:sz="0" w:space="0" w:color="auto"/>
        <w:right w:val="none" w:sz="0" w:space="0" w:color="auto"/>
      </w:divBdr>
      <w:divsChild>
        <w:div w:id="462429233">
          <w:marLeft w:val="0"/>
          <w:marRight w:val="0"/>
          <w:marTop w:val="0"/>
          <w:marBottom w:val="0"/>
          <w:divBdr>
            <w:top w:val="none" w:sz="0" w:space="0" w:color="auto"/>
            <w:left w:val="none" w:sz="0" w:space="0" w:color="auto"/>
            <w:bottom w:val="none" w:sz="0" w:space="0" w:color="auto"/>
            <w:right w:val="none" w:sz="0" w:space="0" w:color="auto"/>
          </w:divBdr>
        </w:div>
      </w:divsChild>
    </w:div>
    <w:div w:id="742797673">
      <w:bodyDiv w:val="1"/>
      <w:marLeft w:val="0"/>
      <w:marRight w:val="0"/>
      <w:marTop w:val="0"/>
      <w:marBottom w:val="0"/>
      <w:divBdr>
        <w:top w:val="none" w:sz="0" w:space="0" w:color="auto"/>
        <w:left w:val="none" w:sz="0" w:space="0" w:color="auto"/>
        <w:bottom w:val="none" w:sz="0" w:space="0" w:color="auto"/>
        <w:right w:val="none" w:sz="0" w:space="0" w:color="auto"/>
      </w:divBdr>
    </w:div>
    <w:div w:id="842940988">
      <w:bodyDiv w:val="1"/>
      <w:marLeft w:val="0"/>
      <w:marRight w:val="0"/>
      <w:marTop w:val="0"/>
      <w:marBottom w:val="0"/>
      <w:divBdr>
        <w:top w:val="none" w:sz="0" w:space="0" w:color="auto"/>
        <w:left w:val="none" w:sz="0" w:space="0" w:color="auto"/>
        <w:bottom w:val="none" w:sz="0" w:space="0" w:color="auto"/>
        <w:right w:val="none" w:sz="0" w:space="0" w:color="auto"/>
      </w:divBdr>
      <w:divsChild>
        <w:div w:id="485632581">
          <w:marLeft w:val="0"/>
          <w:marRight w:val="0"/>
          <w:marTop w:val="0"/>
          <w:marBottom w:val="0"/>
          <w:divBdr>
            <w:top w:val="none" w:sz="0" w:space="0" w:color="auto"/>
            <w:left w:val="none" w:sz="0" w:space="0" w:color="auto"/>
            <w:bottom w:val="none" w:sz="0" w:space="0" w:color="auto"/>
            <w:right w:val="none" w:sz="0" w:space="0" w:color="auto"/>
          </w:divBdr>
        </w:div>
      </w:divsChild>
    </w:div>
    <w:div w:id="888147448">
      <w:bodyDiv w:val="1"/>
      <w:marLeft w:val="0"/>
      <w:marRight w:val="0"/>
      <w:marTop w:val="0"/>
      <w:marBottom w:val="0"/>
      <w:divBdr>
        <w:top w:val="none" w:sz="0" w:space="0" w:color="auto"/>
        <w:left w:val="none" w:sz="0" w:space="0" w:color="auto"/>
        <w:bottom w:val="none" w:sz="0" w:space="0" w:color="auto"/>
        <w:right w:val="none" w:sz="0" w:space="0" w:color="auto"/>
      </w:divBdr>
    </w:div>
    <w:div w:id="966860783">
      <w:bodyDiv w:val="1"/>
      <w:marLeft w:val="0"/>
      <w:marRight w:val="0"/>
      <w:marTop w:val="0"/>
      <w:marBottom w:val="0"/>
      <w:divBdr>
        <w:top w:val="none" w:sz="0" w:space="0" w:color="auto"/>
        <w:left w:val="none" w:sz="0" w:space="0" w:color="auto"/>
        <w:bottom w:val="none" w:sz="0" w:space="0" w:color="auto"/>
        <w:right w:val="none" w:sz="0" w:space="0" w:color="auto"/>
      </w:divBdr>
    </w:div>
    <w:div w:id="981619545">
      <w:bodyDiv w:val="1"/>
      <w:marLeft w:val="0"/>
      <w:marRight w:val="0"/>
      <w:marTop w:val="0"/>
      <w:marBottom w:val="0"/>
      <w:divBdr>
        <w:top w:val="none" w:sz="0" w:space="0" w:color="auto"/>
        <w:left w:val="none" w:sz="0" w:space="0" w:color="auto"/>
        <w:bottom w:val="none" w:sz="0" w:space="0" w:color="auto"/>
        <w:right w:val="none" w:sz="0" w:space="0" w:color="auto"/>
      </w:divBdr>
      <w:divsChild>
        <w:div w:id="224489216">
          <w:marLeft w:val="1166"/>
          <w:marRight w:val="0"/>
          <w:marTop w:val="77"/>
          <w:marBottom w:val="0"/>
          <w:divBdr>
            <w:top w:val="none" w:sz="0" w:space="0" w:color="auto"/>
            <w:left w:val="none" w:sz="0" w:space="0" w:color="auto"/>
            <w:bottom w:val="none" w:sz="0" w:space="0" w:color="auto"/>
            <w:right w:val="none" w:sz="0" w:space="0" w:color="auto"/>
          </w:divBdr>
        </w:div>
        <w:div w:id="639657496">
          <w:marLeft w:val="1166"/>
          <w:marRight w:val="0"/>
          <w:marTop w:val="77"/>
          <w:marBottom w:val="0"/>
          <w:divBdr>
            <w:top w:val="none" w:sz="0" w:space="0" w:color="auto"/>
            <w:left w:val="none" w:sz="0" w:space="0" w:color="auto"/>
            <w:bottom w:val="none" w:sz="0" w:space="0" w:color="auto"/>
            <w:right w:val="none" w:sz="0" w:space="0" w:color="auto"/>
          </w:divBdr>
        </w:div>
        <w:div w:id="1900507011">
          <w:marLeft w:val="1166"/>
          <w:marRight w:val="0"/>
          <w:marTop w:val="77"/>
          <w:marBottom w:val="0"/>
          <w:divBdr>
            <w:top w:val="none" w:sz="0" w:space="0" w:color="auto"/>
            <w:left w:val="none" w:sz="0" w:space="0" w:color="auto"/>
            <w:bottom w:val="none" w:sz="0" w:space="0" w:color="auto"/>
            <w:right w:val="none" w:sz="0" w:space="0" w:color="auto"/>
          </w:divBdr>
        </w:div>
        <w:div w:id="2042585562">
          <w:marLeft w:val="547"/>
          <w:marRight w:val="0"/>
          <w:marTop w:val="86"/>
          <w:marBottom w:val="0"/>
          <w:divBdr>
            <w:top w:val="none" w:sz="0" w:space="0" w:color="auto"/>
            <w:left w:val="none" w:sz="0" w:space="0" w:color="auto"/>
            <w:bottom w:val="none" w:sz="0" w:space="0" w:color="auto"/>
            <w:right w:val="none" w:sz="0" w:space="0" w:color="auto"/>
          </w:divBdr>
        </w:div>
      </w:divsChild>
    </w:div>
    <w:div w:id="1061251365">
      <w:bodyDiv w:val="1"/>
      <w:marLeft w:val="0"/>
      <w:marRight w:val="0"/>
      <w:marTop w:val="0"/>
      <w:marBottom w:val="0"/>
      <w:divBdr>
        <w:top w:val="none" w:sz="0" w:space="0" w:color="auto"/>
        <w:left w:val="none" w:sz="0" w:space="0" w:color="auto"/>
        <w:bottom w:val="none" w:sz="0" w:space="0" w:color="auto"/>
        <w:right w:val="none" w:sz="0" w:space="0" w:color="auto"/>
      </w:divBdr>
      <w:divsChild>
        <w:div w:id="173763170">
          <w:marLeft w:val="1886"/>
          <w:marRight w:val="0"/>
          <w:marTop w:val="67"/>
          <w:marBottom w:val="0"/>
          <w:divBdr>
            <w:top w:val="none" w:sz="0" w:space="0" w:color="auto"/>
            <w:left w:val="none" w:sz="0" w:space="0" w:color="auto"/>
            <w:bottom w:val="none" w:sz="0" w:space="0" w:color="auto"/>
            <w:right w:val="none" w:sz="0" w:space="0" w:color="auto"/>
          </w:divBdr>
        </w:div>
        <w:div w:id="388649105">
          <w:marLeft w:val="547"/>
          <w:marRight w:val="0"/>
          <w:marTop w:val="86"/>
          <w:marBottom w:val="0"/>
          <w:divBdr>
            <w:top w:val="none" w:sz="0" w:space="0" w:color="auto"/>
            <w:left w:val="none" w:sz="0" w:space="0" w:color="auto"/>
            <w:bottom w:val="none" w:sz="0" w:space="0" w:color="auto"/>
            <w:right w:val="none" w:sz="0" w:space="0" w:color="auto"/>
          </w:divBdr>
        </w:div>
        <w:div w:id="976105517">
          <w:marLeft w:val="1886"/>
          <w:marRight w:val="0"/>
          <w:marTop w:val="67"/>
          <w:marBottom w:val="0"/>
          <w:divBdr>
            <w:top w:val="none" w:sz="0" w:space="0" w:color="auto"/>
            <w:left w:val="none" w:sz="0" w:space="0" w:color="auto"/>
            <w:bottom w:val="none" w:sz="0" w:space="0" w:color="auto"/>
            <w:right w:val="none" w:sz="0" w:space="0" w:color="auto"/>
          </w:divBdr>
        </w:div>
        <w:div w:id="1131559104">
          <w:marLeft w:val="1166"/>
          <w:marRight w:val="0"/>
          <w:marTop w:val="77"/>
          <w:marBottom w:val="0"/>
          <w:divBdr>
            <w:top w:val="none" w:sz="0" w:space="0" w:color="auto"/>
            <w:left w:val="none" w:sz="0" w:space="0" w:color="auto"/>
            <w:bottom w:val="none" w:sz="0" w:space="0" w:color="auto"/>
            <w:right w:val="none" w:sz="0" w:space="0" w:color="auto"/>
          </w:divBdr>
        </w:div>
        <w:div w:id="1371765475">
          <w:marLeft w:val="1886"/>
          <w:marRight w:val="0"/>
          <w:marTop w:val="67"/>
          <w:marBottom w:val="0"/>
          <w:divBdr>
            <w:top w:val="none" w:sz="0" w:space="0" w:color="auto"/>
            <w:left w:val="none" w:sz="0" w:space="0" w:color="auto"/>
            <w:bottom w:val="none" w:sz="0" w:space="0" w:color="auto"/>
            <w:right w:val="none" w:sz="0" w:space="0" w:color="auto"/>
          </w:divBdr>
        </w:div>
        <w:div w:id="1476946860">
          <w:marLeft w:val="1166"/>
          <w:marRight w:val="0"/>
          <w:marTop w:val="77"/>
          <w:marBottom w:val="0"/>
          <w:divBdr>
            <w:top w:val="none" w:sz="0" w:space="0" w:color="auto"/>
            <w:left w:val="none" w:sz="0" w:space="0" w:color="auto"/>
            <w:bottom w:val="none" w:sz="0" w:space="0" w:color="auto"/>
            <w:right w:val="none" w:sz="0" w:space="0" w:color="auto"/>
          </w:divBdr>
        </w:div>
        <w:div w:id="1794009521">
          <w:marLeft w:val="1166"/>
          <w:marRight w:val="0"/>
          <w:marTop w:val="77"/>
          <w:marBottom w:val="0"/>
          <w:divBdr>
            <w:top w:val="none" w:sz="0" w:space="0" w:color="auto"/>
            <w:left w:val="none" w:sz="0" w:space="0" w:color="auto"/>
            <w:bottom w:val="none" w:sz="0" w:space="0" w:color="auto"/>
            <w:right w:val="none" w:sz="0" w:space="0" w:color="auto"/>
          </w:divBdr>
        </w:div>
      </w:divsChild>
    </w:div>
    <w:div w:id="1127818659">
      <w:bodyDiv w:val="1"/>
      <w:marLeft w:val="0"/>
      <w:marRight w:val="0"/>
      <w:marTop w:val="0"/>
      <w:marBottom w:val="0"/>
      <w:divBdr>
        <w:top w:val="none" w:sz="0" w:space="0" w:color="auto"/>
        <w:left w:val="none" w:sz="0" w:space="0" w:color="auto"/>
        <w:bottom w:val="none" w:sz="0" w:space="0" w:color="auto"/>
        <w:right w:val="none" w:sz="0" w:space="0" w:color="auto"/>
      </w:divBdr>
      <w:divsChild>
        <w:div w:id="1525900240">
          <w:marLeft w:val="0"/>
          <w:marRight w:val="0"/>
          <w:marTop w:val="0"/>
          <w:marBottom w:val="0"/>
          <w:divBdr>
            <w:top w:val="none" w:sz="0" w:space="0" w:color="auto"/>
            <w:left w:val="none" w:sz="0" w:space="0" w:color="auto"/>
            <w:bottom w:val="none" w:sz="0" w:space="0" w:color="auto"/>
            <w:right w:val="none" w:sz="0" w:space="0" w:color="auto"/>
          </w:divBdr>
          <w:divsChild>
            <w:div w:id="241989622">
              <w:marLeft w:val="0"/>
              <w:marRight w:val="0"/>
              <w:marTop w:val="0"/>
              <w:marBottom w:val="0"/>
              <w:divBdr>
                <w:top w:val="none" w:sz="0" w:space="0" w:color="auto"/>
                <w:left w:val="none" w:sz="0" w:space="0" w:color="auto"/>
                <w:bottom w:val="none" w:sz="0" w:space="0" w:color="auto"/>
                <w:right w:val="none" w:sz="0" w:space="0" w:color="auto"/>
              </w:divBdr>
            </w:div>
            <w:div w:id="271254140">
              <w:marLeft w:val="0"/>
              <w:marRight w:val="0"/>
              <w:marTop w:val="0"/>
              <w:marBottom w:val="0"/>
              <w:divBdr>
                <w:top w:val="none" w:sz="0" w:space="0" w:color="auto"/>
                <w:left w:val="none" w:sz="0" w:space="0" w:color="auto"/>
                <w:bottom w:val="none" w:sz="0" w:space="0" w:color="auto"/>
                <w:right w:val="none" w:sz="0" w:space="0" w:color="auto"/>
              </w:divBdr>
            </w:div>
            <w:div w:id="378943055">
              <w:marLeft w:val="0"/>
              <w:marRight w:val="0"/>
              <w:marTop w:val="0"/>
              <w:marBottom w:val="0"/>
              <w:divBdr>
                <w:top w:val="none" w:sz="0" w:space="0" w:color="auto"/>
                <w:left w:val="none" w:sz="0" w:space="0" w:color="auto"/>
                <w:bottom w:val="none" w:sz="0" w:space="0" w:color="auto"/>
                <w:right w:val="none" w:sz="0" w:space="0" w:color="auto"/>
              </w:divBdr>
            </w:div>
            <w:div w:id="1004236230">
              <w:marLeft w:val="0"/>
              <w:marRight w:val="0"/>
              <w:marTop w:val="0"/>
              <w:marBottom w:val="0"/>
              <w:divBdr>
                <w:top w:val="none" w:sz="0" w:space="0" w:color="auto"/>
                <w:left w:val="none" w:sz="0" w:space="0" w:color="auto"/>
                <w:bottom w:val="none" w:sz="0" w:space="0" w:color="auto"/>
                <w:right w:val="none" w:sz="0" w:space="0" w:color="auto"/>
              </w:divBdr>
            </w:div>
            <w:div w:id="1013268842">
              <w:marLeft w:val="0"/>
              <w:marRight w:val="0"/>
              <w:marTop w:val="0"/>
              <w:marBottom w:val="0"/>
              <w:divBdr>
                <w:top w:val="none" w:sz="0" w:space="0" w:color="auto"/>
                <w:left w:val="none" w:sz="0" w:space="0" w:color="auto"/>
                <w:bottom w:val="none" w:sz="0" w:space="0" w:color="auto"/>
                <w:right w:val="none" w:sz="0" w:space="0" w:color="auto"/>
              </w:divBdr>
            </w:div>
            <w:div w:id="1418557491">
              <w:marLeft w:val="0"/>
              <w:marRight w:val="0"/>
              <w:marTop w:val="0"/>
              <w:marBottom w:val="0"/>
              <w:divBdr>
                <w:top w:val="none" w:sz="0" w:space="0" w:color="auto"/>
                <w:left w:val="none" w:sz="0" w:space="0" w:color="auto"/>
                <w:bottom w:val="none" w:sz="0" w:space="0" w:color="auto"/>
                <w:right w:val="none" w:sz="0" w:space="0" w:color="auto"/>
              </w:divBdr>
            </w:div>
            <w:div w:id="1559633502">
              <w:marLeft w:val="0"/>
              <w:marRight w:val="0"/>
              <w:marTop w:val="0"/>
              <w:marBottom w:val="0"/>
              <w:divBdr>
                <w:top w:val="none" w:sz="0" w:space="0" w:color="auto"/>
                <w:left w:val="none" w:sz="0" w:space="0" w:color="auto"/>
                <w:bottom w:val="none" w:sz="0" w:space="0" w:color="auto"/>
                <w:right w:val="none" w:sz="0" w:space="0" w:color="auto"/>
              </w:divBdr>
            </w:div>
            <w:div w:id="1567104128">
              <w:marLeft w:val="0"/>
              <w:marRight w:val="0"/>
              <w:marTop w:val="0"/>
              <w:marBottom w:val="0"/>
              <w:divBdr>
                <w:top w:val="none" w:sz="0" w:space="0" w:color="auto"/>
                <w:left w:val="none" w:sz="0" w:space="0" w:color="auto"/>
                <w:bottom w:val="none" w:sz="0" w:space="0" w:color="auto"/>
                <w:right w:val="none" w:sz="0" w:space="0" w:color="auto"/>
              </w:divBdr>
            </w:div>
            <w:div w:id="1706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3885">
      <w:bodyDiv w:val="1"/>
      <w:marLeft w:val="0"/>
      <w:marRight w:val="0"/>
      <w:marTop w:val="0"/>
      <w:marBottom w:val="0"/>
      <w:divBdr>
        <w:top w:val="none" w:sz="0" w:space="0" w:color="auto"/>
        <w:left w:val="none" w:sz="0" w:space="0" w:color="auto"/>
        <w:bottom w:val="none" w:sz="0" w:space="0" w:color="auto"/>
        <w:right w:val="none" w:sz="0" w:space="0" w:color="auto"/>
      </w:divBdr>
      <w:divsChild>
        <w:div w:id="94833390">
          <w:marLeft w:val="0"/>
          <w:marRight w:val="0"/>
          <w:marTop w:val="0"/>
          <w:marBottom w:val="0"/>
          <w:divBdr>
            <w:top w:val="none" w:sz="0" w:space="0" w:color="auto"/>
            <w:left w:val="none" w:sz="0" w:space="0" w:color="auto"/>
            <w:bottom w:val="none" w:sz="0" w:space="0" w:color="auto"/>
            <w:right w:val="none" w:sz="0" w:space="0" w:color="auto"/>
          </w:divBdr>
          <w:divsChild>
            <w:div w:id="120267545">
              <w:marLeft w:val="0"/>
              <w:marRight w:val="0"/>
              <w:marTop w:val="0"/>
              <w:marBottom w:val="0"/>
              <w:divBdr>
                <w:top w:val="none" w:sz="0" w:space="0" w:color="auto"/>
                <w:left w:val="none" w:sz="0" w:space="0" w:color="auto"/>
                <w:bottom w:val="none" w:sz="0" w:space="0" w:color="auto"/>
                <w:right w:val="none" w:sz="0" w:space="0" w:color="auto"/>
              </w:divBdr>
            </w:div>
            <w:div w:id="352608152">
              <w:marLeft w:val="0"/>
              <w:marRight w:val="0"/>
              <w:marTop w:val="0"/>
              <w:marBottom w:val="0"/>
              <w:divBdr>
                <w:top w:val="none" w:sz="0" w:space="0" w:color="auto"/>
                <w:left w:val="none" w:sz="0" w:space="0" w:color="auto"/>
                <w:bottom w:val="none" w:sz="0" w:space="0" w:color="auto"/>
                <w:right w:val="none" w:sz="0" w:space="0" w:color="auto"/>
              </w:divBdr>
            </w:div>
            <w:div w:id="437872117">
              <w:marLeft w:val="0"/>
              <w:marRight w:val="0"/>
              <w:marTop w:val="0"/>
              <w:marBottom w:val="0"/>
              <w:divBdr>
                <w:top w:val="none" w:sz="0" w:space="0" w:color="auto"/>
                <w:left w:val="none" w:sz="0" w:space="0" w:color="auto"/>
                <w:bottom w:val="none" w:sz="0" w:space="0" w:color="auto"/>
                <w:right w:val="none" w:sz="0" w:space="0" w:color="auto"/>
              </w:divBdr>
            </w:div>
            <w:div w:id="1997412211">
              <w:marLeft w:val="0"/>
              <w:marRight w:val="0"/>
              <w:marTop w:val="0"/>
              <w:marBottom w:val="0"/>
              <w:divBdr>
                <w:top w:val="none" w:sz="0" w:space="0" w:color="auto"/>
                <w:left w:val="none" w:sz="0" w:space="0" w:color="auto"/>
                <w:bottom w:val="none" w:sz="0" w:space="0" w:color="auto"/>
                <w:right w:val="none" w:sz="0" w:space="0" w:color="auto"/>
              </w:divBdr>
            </w:div>
            <w:div w:id="2085297191">
              <w:marLeft w:val="0"/>
              <w:marRight w:val="0"/>
              <w:marTop w:val="0"/>
              <w:marBottom w:val="0"/>
              <w:divBdr>
                <w:top w:val="none" w:sz="0" w:space="0" w:color="auto"/>
                <w:left w:val="none" w:sz="0" w:space="0" w:color="auto"/>
                <w:bottom w:val="none" w:sz="0" w:space="0" w:color="auto"/>
                <w:right w:val="none" w:sz="0" w:space="0" w:color="auto"/>
              </w:divBdr>
            </w:div>
            <w:div w:id="2145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22812">
      <w:bodyDiv w:val="1"/>
      <w:marLeft w:val="0"/>
      <w:marRight w:val="0"/>
      <w:marTop w:val="0"/>
      <w:marBottom w:val="0"/>
      <w:divBdr>
        <w:top w:val="none" w:sz="0" w:space="0" w:color="auto"/>
        <w:left w:val="none" w:sz="0" w:space="0" w:color="auto"/>
        <w:bottom w:val="none" w:sz="0" w:space="0" w:color="auto"/>
        <w:right w:val="none" w:sz="0" w:space="0" w:color="auto"/>
      </w:divBdr>
    </w:div>
    <w:div w:id="1362627852">
      <w:bodyDiv w:val="1"/>
      <w:marLeft w:val="0"/>
      <w:marRight w:val="0"/>
      <w:marTop w:val="0"/>
      <w:marBottom w:val="0"/>
      <w:divBdr>
        <w:top w:val="none" w:sz="0" w:space="0" w:color="auto"/>
        <w:left w:val="none" w:sz="0" w:space="0" w:color="auto"/>
        <w:bottom w:val="none" w:sz="0" w:space="0" w:color="auto"/>
        <w:right w:val="none" w:sz="0" w:space="0" w:color="auto"/>
      </w:divBdr>
    </w:div>
    <w:div w:id="1471438587">
      <w:bodyDiv w:val="1"/>
      <w:marLeft w:val="0"/>
      <w:marRight w:val="0"/>
      <w:marTop w:val="0"/>
      <w:marBottom w:val="0"/>
      <w:divBdr>
        <w:top w:val="none" w:sz="0" w:space="0" w:color="auto"/>
        <w:left w:val="none" w:sz="0" w:space="0" w:color="auto"/>
        <w:bottom w:val="none" w:sz="0" w:space="0" w:color="auto"/>
        <w:right w:val="none" w:sz="0" w:space="0" w:color="auto"/>
      </w:divBdr>
      <w:divsChild>
        <w:div w:id="1401749903">
          <w:marLeft w:val="0"/>
          <w:marRight w:val="0"/>
          <w:marTop w:val="0"/>
          <w:marBottom w:val="0"/>
          <w:divBdr>
            <w:top w:val="none" w:sz="0" w:space="0" w:color="auto"/>
            <w:left w:val="none" w:sz="0" w:space="0" w:color="auto"/>
            <w:bottom w:val="none" w:sz="0" w:space="0" w:color="auto"/>
            <w:right w:val="none" w:sz="0" w:space="0" w:color="auto"/>
          </w:divBdr>
          <w:divsChild>
            <w:div w:id="104423081">
              <w:marLeft w:val="0"/>
              <w:marRight w:val="0"/>
              <w:marTop w:val="0"/>
              <w:marBottom w:val="0"/>
              <w:divBdr>
                <w:top w:val="none" w:sz="0" w:space="0" w:color="auto"/>
                <w:left w:val="none" w:sz="0" w:space="0" w:color="auto"/>
                <w:bottom w:val="none" w:sz="0" w:space="0" w:color="auto"/>
                <w:right w:val="none" w:sz="0" w:space="0" w:color="auto"/>
              </w:divBdr>
            </w:div>
            <w:div w:id="709645942">
              <w:marLeft w:val="0"/>
              <w:marRight w:val="0"/>
              <w:marTop w:val="0"/>
              <w:marBottom w:val="0"/>
              <w:divBdr>
                <w:top w:val="none" w:sz="0" w:space="0" w:color="auto"/>
                <w:left w:val="none" w:sz="0" w:space="0" w:color="auto"/>
                <w:bottom w:val="none" w:sz="0" w:space="0" w:color="auto"/>
                <w:right w:val="none" w:sz="0" w:space="0" w:color="auto"/>
              </w:divBdr>
            </w:div>
            <w:div w:id="796223297">
              <w:marLeft w:val="0"/>
              <w:marRight w:val="0"/>
              <w:marTop w:val="0"/>
              <w:marBottom w:val="0"/>
              <w:divBdr>
                <w:top w:val="none" w:sz="0" w:space="0" w:color="auto"/>
                <w:left w:val="none" w:sz="0" w:space="0" w:color="auto"/>
                <w:bottom w:val="none" w:sz="0" w:space="0" w:color="auto"/>
                <w:right w:val="none" w:sz="0" w:space="0" w:color="auto"/>
              </w:divBdr>
            </w:div>
            <w:div w:id="1035346614">
              <w:marLeft w:val="0"/>
              <w:marRight w:val="0"/>
              <w:marTop w:val="0"/>
              <w:marBottom w:val="0"/>
              <w:divBdr>
                <w:top w:val="none" w:sz="0" w:space="0" w:color="auto"/>
                <w:left w:val="none" w:sz="0" w:space="0" w:color="auto"/>
                <w:bottom w:val="none" w:sz="0" w:space="0" w:color="auto"/>
                <w:right w:val="none" w:sz="0" w:space="0" w:color="auto"/>
              </w:divBdr>
            </w:div>
            <w:div w:id="1346637388">
              <w:marLeft w:val="0"/>
              <w:marRight w:val="0"/>
              <w:marTop w:val="0"/>
              <w:marBottom w:val="0"/>
              <w:divBdr>
                <w:top w:val="none" w:sz="0" w:space="0" w:color="auto"/>
                <w:left w:val="none" w:sz="0" w:space="0" w:color="auto"/>
                <w:bottom w:val="none" w:sz="0" w:space="0" w:color="auto"/>
                <w:right w:val="none" w:sz="0" w:space="0" w:color="auto"/>
              </w:divBdr>
            </w:div>
            <w:div w:id="21307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059">
      <w:bodyDiv w:val="1"/>
      <w:marLeft w:val="0"/>
      <w:marRight w:val="0"/>
      <w:marTop w:val="0"/>
      <w:marBottom w:val="0"/>
      <w:divBdr>
        <w:top w:val="none" w:sz="0" w:space="0" w:color="auto"/>
        <w:left w:val="none" w:sz="0" w:space="0" w:color="auto"/>
        <w:bottom w:val="none" w:sz="0" w:space="0" w:color="auto"/>
        <w:right w:val="none" w:sz="0" w:space="0" w:color="auto"/>
      </w:divBdr>
    </w:div>
    <w:div w:id="1785733934">
      <w:bodyDiv w:val="1"/>
      <w:marLeft w:val="0"/>
      <w:marRight w:val="0"/>
      <w:marTop w:val="0"/>
      <w:marBottom w:val="0"/>
      <w:divBdr>
        <w:top w:val="none" w:sz="0" w:space="0" w:color="auto"/>
        <w:left w:val="none" w:sz="0" w:space="0" w:color="auto"/>
        <w:bottom w:val="none" w:sz="0" w:space="0" w:color="auto"/>
        <w:right w:val="none" w:sz="0" w:space="0" w:color="auto"/>
      </w:divBdr>
      <w:divsChild>
        <w:div w:id="1020165175">
          <w:marLeft w:val="1166"/>
          <w:marRight w:val="0"/>
          <w:marTop w:val="77"/>
          <w:marBottom w:val="0"/>
          <w:divBdr>
            <w:top w:val="none" w:sz="0" w:space="0" w:color="auto"/>
            <w:left w:val="none" w:sz="0" w:space="0" w:color="auto"/>
            <w:bottom w:val="none" w:sz="0" w:space="0" w:color="auto"/>
            <w:right w:val="none" w:sz="0" w:space="0" w:color="auto"/>
          </w:divBdr>
        </w:div>
      </w:divsChild>
    </w:div>
    <w:div w:id="1965503745">
      <w:bodyDiv w:val="1"/>
      <w:marLeft w:val="0"/>
      <w:marRight w:val="0"/>
      <w:marTop w:val="0"/>
      <w:marBottom w:val="0"/>
      <w:divBdr>
        <w:top w:val="none" w:sz="0" w:space="0" w:color="auto"/>
        <w:left w:val="none" w:sz="0" w:space="0" w:color="auto"/>
        <w:bottom w:val="none" w:sz="0" w:space="0" w:color="auto"/>
        <w:right w:val="none" w:sz="0" w:space="0" w:color="auto"/>
      </w:divBdr>
      <w:divsChild>
        <w:div w:id="1260408193">
          <w:marLeft w:val="0"/>
          <w:marRight w:val="0"/>
          <w:marTop w:val="0"/>
          <w:marBottom w:val="0"/>
          <w:divBdr>
            <w:top w:val="none" w:sz="0" w:space="0" w:color="auto"/>
            <w:left w:val="none" w:sz="0" w:space="0" w:color="auto"/>
            <w:bottom w:val="none" w:sz="0" w:space="0" w:color="auto"/>
            <w:right w:val="none" w:sz="0" w:space="0" w:color="auto"/>
          </w:divBdr>
          <w:divsChild>
            <w:div w:id="114760702">
              <w:marLeft w:val="0"/>
              <w:marRight w:val="0"/>
              <w:marTop w:val="0"/>
              <w:marBottom w:val="0"/>
              <w:divBdr>
                <w:top w:val="none" w:sz="0" w:space="0" w:color="auto"/>
                <w:left w:val="none" w:sz="0" w:space="0" w:color="auto"/>
                <w:bottom w:val="none" w:sz="0" w:space="0" w:color="auto"/>
                <w:right w:val="none" w:sz="0" w:space="0" w:color="auto"/>
              </w:divBdr>
            </w:div>
            <w:div w:id="1179347373">
              <w:marLeft w:val="0"/>
              <w:marRight w:val="0"/>
              <w:marTop w:val="0"/>
              <w:marBottom w:val="0"/>
              <w:divBdr>
                <w:top w:val="none" w:sz="0" w:space="0" w:color="auto"/>
                <w:left w:val="none" w:sz="0" w:space="0" w:color="auto"/>
                <w:bottom w:val="none" w:sz="0" w:space="0" w:color="auto"/>
                <w:right w:val="none" w:sz="0" w:space="0" w:color="auto"/>
              </w:divBdr>
            </w:div>
            <w:div w:id="1968126029">
              <w:marLeft w:val="0"/>
              <w:marRight w:val="0"/>
              <w:marTop w:val="0"/>
              <w:marBottom w:val="0"/>
              <w:divBdr>
                <w:top w:val="none" w:sz="0" w:space="0" w:color="auto"/>
                <w:left w:val="none" w:sz="0" w:space="0" w:color="auto"/>
                <w:bottom w:val="none" w:sz="0" w:space="0" w:color="auto"/>
                <w:right w:val="none" w:sz="0" w:space="0" w:color="auto"/>
              </w:divBdr>
            </w:div>
            <w:div w:id="2038850919">
              <w:marLeft w:val="0"/>
              <w:marRight w:val="0"/>
              <w:marTop w:val="0"/>
              <w:marBottom w:val="0"/>
              <w:divBdr>
                <w:top w:val="none" w:sz="0" w:space="0" w:color="auto"/>
                <w:left w:val="none" w:sz="0" w:space="0" w:color="auto"/>
                <w:bottom w:val="none" w:sz="0" w:space="0" w:color="auto"/>
                <w:right w:val="none" w:sz="0" w:space="0" w:color="auto"/>
              </w:divBdr>
            </w:div>
            <w:div w:id="20794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7843">
      <w:bodyDiv w:val="1"/>
      <w:marLeft w:val="0"/>
      <w:marRight w:val="0"/>
      <w:marTop w:val="0"/>
      <w:marBottom w:val="0"/>
      <w:divBdr>
        <w:top w:val="none" w:sz="0" w:space="0" w:color="auto"/>
        <w:left w:val="none" w:sz="0" w:space="0" w:color="auto"/>
        <w:bottom w:val="none" w:sz="0" w:space="0" w:color="auto"/>
        <w:right w:val="none" w:sz="0" w:space="0" w:color="auto"/>
      </w:divBdr>
    </w:div>
    <w:div w:id="1981879258">
      <w:bodyDiv w:val="1"/>
      <w:marLeft w:val="0"/>
      <w:marRight w:val="0"/>
      <w:marTop w:val="0"/>
      <w:marBottom w:val="0"/>
      <w:divBdr>
        <w:top w:val="none" w:sz="0" w:space="0" w:color="auto"/>
        <w:left w:val="none" w:sz="0" w:space="0" w:color="auto"/>
        <w:bottom w:val="none" w:sz="0" w:space="0" w:color="auto"/>
        <w:right w:val="none" w:sz="0" w:space="0" w:color="auto"/>
      </w:divBdr>
    </w:div>
    <w:div w:id="206618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io.jp/en/compati/hdd/ot_ehdd/flex/index.htm" TargetMode="External"/><Relationship Id="rId13" Type="http://schemas.openxmlformats.org/officeDocument/2006/relationships/hyperlink" Target="https://www.canvio.jp/en/compati/hdd/ot_ehdd/flex/index.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rage.toshiba.com/consumer-hdd/support/warranty-info"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io.jp/en/compati/hdd/ot_ehdd/flex/index.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Product%20Announc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E434B-37D6-4464-A8CE-B1E75B68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Product Announcement</Template>
  <TotalTime>28</TotalTime>
  <Pages>4</Pages>
  <Words>1310</Words>
  <Characters>7473</Characters>
  <Application>Microsoft Office Word</Application>
  <DocSecurity>0</DocSecurity>
  <Lines>62</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Product Name:</vt:lpstr>
      <vt:lpstr>Product Name:</vt:lpstr>
    </vt:vector>
  </TitlesOfParts>
  <Company>Port Inc.</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dc:title>
  <dc:subject/>
  <dc:creator>Paul DeSimone</dc:creator>
  <cp:keywords/>
  <dc:description/>
  <cp:lastModifiedBy>Jacky Lee</cp:lastModifiedBy>
  <cp:revision>6</cp:revision>
  <cp:lastPrinted>2019-12-18T22:40:00Z</cp:lastPrinted>
  <dcterms:created xsi:type="dcterms:W3CDTF">2020-08-08T02:02:00Z</dcterms:created>
  <dcterms:modified xsi:type="dcterms:W3CDTF">2020-08-14T17:01:00Z</dcterms:modified>
</cp:coreProperties>
</file>