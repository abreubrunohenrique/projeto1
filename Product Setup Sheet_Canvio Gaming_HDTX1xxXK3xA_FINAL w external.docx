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6D9633" w14:textId="77777777" w:rsidR="004D059E" w:rsidRPr="00557301" w:rsidRDefault="00557301" w:rsidP="00E900DF">
      <w:pPr>
        <w:pStyle w:val="Heading1"/>
        <w:rPr>
          <w:rFonts w:ascii="Meiryo UI" w:eastAsia="Meiryo UI" w:hAnsi="Meiryo UI" w:cs="Meiryo UI"/>
          <w:sz w:val="34"/>
        </w:rPr>
      </w:pPr>
      <w:r w:rsidRPr="00557301">
        <w:rPr>
          <w:rFonts w:ascii="Meiryo UI" w:eastAsia="Meiryo UI" w:hAnsi="Meiryo UI" w:cs="Meiryo UI"/>
          <w:sz w:val="34"/>
        </w:rPr>
        <w:t>Product Setup Sheet</w:t>
      </w:r>
    </w:p>
    <w:p w14:paraId="3C27F7CC" w14:textId="77777777" w:rsidR="00083003" w:rsidRPr="00F365B8" w:rsidRDefault="00083003" w:rsidP="00E900DF">
      <w:pPr>
        <w:pStyle w:val="Heading1"/>
        <w:rPr>
          <w:rFonts w:ascii="Arial" w:eastAsia="Meiryo UI" w:hAnsi="Arial" w:cs="Arial"/>
          <w:sz w:val="20"/>
        </w:rPr>
      </w:pPr>
    </w:p>
    <w:p w14:paraId="645A1BB5" w14:textId="30F868F6" w:rsidR="006906C8" w:rsidRDefault="00021A5E" w:rsidP="006906C8">
      <w:pPr>
        <w:pStyle w:val="Heading2"/>
        <w:rPr>
          <w:rFonts w:eastAsia="Meiryo UI"/>
          <w:b w:val="0"/>
          <w:color w:val="auto"/>
          <w:sz w:val="20"/>
        </w:rPr>
      </w:pPr>
      <w:r w:rsidRPr="00F365B8">
        <w:rPr>
          <w:rFonts w:eastAsia="Meiryo UI"/>
          <w:b w:val="0"/>
          <w:color w:val="auto"/>
          <w:sz w:val="20"/>
        </w:rPr>
        <w:fldChar w:fldCharType="begin"/>
      </w:r>
      <w:r w:rsidR="006906C8" w:rsidRPr="00F365B8">
        <w:rPr>
          <w:rFonts w:eastAsia="Meiryo UI"/>
          <w:b w:val="0"/>
          <w:color w:val="auto"/>
          <w:sz w:val="20"/>
        </w:rPr>
        <w:instrText xml:space="preserve"> DATE \@ "M/d/yyyy" </w:instrText>
      </w:r>
      <w:r w:rsidRPr="00F365B8">
        <w:rPr>
          <w:rFonts w:eastAsia="Meiryo UI"/>
          <w:b w:val="0"/>
          <w:color w:val="auto"/>
          <w:sz w:val="20"/>
        </w:rPr>
        <w:fldChar w:fldCharType="separate"/>
      </w:r>
      <w:r w:rsidR="00457E0E">
        <w:rPr>
          <w:rFonts w:eastAsia="Meiryo UI"/>
          <w:b w:val="0"/>
          <w:noProof/>
          <w:color w:val="auto"/>
          <w:sz w:val="20"/>
        </w:rPr>
        <w:t>8/14/2020</w:t>
      </w:r>
      <w:r w:rsidRPr="00F365B8">
        <w:rPr>
          <w:rFonts w:eastAsia="Meiryo UI"/>
          <w:b w:val="0"/>
          <w:color w:val="auto"/>
          <w:sz w:val="20"/>
        </w:rPr>
        <w:fldChar w:fldCharType="end"/>
      </w:r>
    </w:p>
    <w:p w14:paraId="6FE5DD58" w14:textId="77777777" w:rsidR="00F365B8" w:rsidRPr="00F365B8" w:rsidRDefault="00F365B8" w:rsidP="00F365B8"/>
    <w:p w14:paraId="60697D11" w14:textId="77777777" w:rsidR="00116737" w:rsidRPr="00F365B8" w:rsidRDefault="00DC6757" w:rsidP="000030F3">
      <w:pPr>
        <w:pStyle w:val="Heading2"/>
        <w:rPr>
          <w:rFonts w:eastAsia="Meiryo UI"/>
          <w:color w:val="auto"/>
          <w:szCs w:val="24"/>
          <w:lang w:eastAsia="ja-JP"/>
        </w:rPr>
      </w:pPr>
      <w:r>
        <w:rPr>
          <w:rFonts w:eastAsia="Meiryo UI"/>
          <w:color w:val="0070C0"/>
          <w:sz w:val="28"/>
          <w:szCs w:val="24"/>
          <w:lang w:eastAsia="ja-JP"/>
        </w:rPr>
        <w:t xml:space="preserve"> </w:t>
      </w:r>
      <w:r w:rsidR="00DA6AEC" w:rsidRPr="00557301">
        <w:rPr>
          <w:rFonts w:eastAsia="Meiryo UI"/>
          <w:color w:val="0070C0"/>
          <w:sz w:val="28"/>
          <w:szCs w:val="24"/>
          <w:lang w:eastAsia="ja-JP"/>
        </w:rPr>
        <w:t>HDT</w:t>
      </w:r>
      <w:r w:rsidR="002E1839">
        <w:rPr>
          <w:rFonts w:eastAsia="Meiryo UI"/>
          <w:color w:val="0070C0"/>
          <w:sz w:val="28"/>
          <w:szCs w:val="24"/>
          <w:lang w:eastAsia="ja-JP"/>
        </w:rPr>
        <w:t>X1xx</w:t>
      </w:r>
      <w:r w:rsidR="002809AA" w:rsidRPr="00557301">
        <w:rPr>
          <w:rFonts w:eastAsia="Meiryo UI"/>
          <w:color w:val="0070C0"/>
          <w:sz w:val="28"/>
          <w:szCs w:val="24"/>
          <w:lang w:eastAsia="ja-JP"/>
        </w:rPr>
        <w:t>X</w:t>
      </w:r>
      <w:r w:rsidR="001D2B24">
        <w:rPr>
          <w:rFonts w:eastAsia="Meiryo UI"/>
          <w:color w:val="0070C0"/>
          <w:sz w:val="28"/>
          <w:szCs w:val="24"/>
          <w:lang w:eastAsia="ja-JP"/>
        </w:rPr>
        <w:t>K3</w:t>
      </w:r>
      <w:r w:rsidR="002E1839">
        <w:rPr>
          <w:rFonts w:eastAsia="Meiryo UI"/>
          <w:color w:val="0070C0"/>
          <w:sz w:val="28"/>
          <w:szCs w:val="24"/>
          <w:lang w:eastAsia="ja-JP"/>
        </w:rPr>
        <w:t>x</w:t>
      </w:r>
      <w:r w:rsidR="002809AA" w:rsidRPr="00557301">
        <w:rPr>
          <w:rFonts w:eastAsia="Meiryo UI"/>
          <w:color w:val="0070C0"/>
          <w:sz w:val="28"/>
          <w:szCs w:val="24"/>
          <w:lang w:eastAsia="ja-JP"/>
        </w:rPr>
        <w:t>A</w:t>
      </w:r>
    </w:p>
    <w:p w14:paraId="49EFD802" w14:textId="777780A0" w:rsidR="00437FDA" w:rsidRPr="00F365B8" w:rsidRDefault="00DC6757" w:rsidP="00F365B8">
      <w:pPr>
        <w:pStyle w:val="Heading2"/>
        <w:rPr>
          <w:rFonts w:eastAsia="Meiryo UI"/>
          <w:color w:val="auto"/>
          <w:szCs w:val="24"/>
        </w:rPr>
      </w:pPr>
      <w:r>
        <w:rPr>
          <w:rFonts w:eastAsia="Meiryo UI"/>
          <w:color w:val="auto"/>
          <w:szCs w:val="24"/>
          <w:lang w:eastAsia="ja-JP"/>
        </w:rPr>
        <w:t xml:space="preserve"> </w:t>
      </w:r>
      <w:r w:rsidR="00182B3F" w:rsidRPr="00F365B8">
        <w:rPr>
          <w:rFonts w:eastAsia="Meiryo UI"/>
          <w:color w:val="auto"/>
          <w:szCs w:val="24"/>
          <w:lang w:eastAsia="ja-JP"/>
        </w:rPr>
        <w:t>CANVIO</w:t>
      </w:r>
      <w:r w:rsidR="00F365B8" w:rsidRPr="00F365B8">
        <w:rPr>
          <w:rFonts w:eastAsia="Meiryo UI"/>
          <w:color w:val="auto"/>
          <w:szCs w:val="24"/>
          <w:vertAlign w:val="superscript"/>
          <w:lang w:eastAsia="ja-JP"/>
        </w:rPr>
        <w:t>®</w:t>
      </w:r>
      <w:r w:rsidR="001D2B24">
        <w:rPr>
          <w:rFonts w:eastAsia="Meiryo UI"/>
          <w:color w:val="auto"/>
          <w:szCs w:val="24"/>
        </w:rPr>
        <w:t xml:space="preserve"> Gaming</w:t>
      </w:r>
      <w:r w:rsidR="00A471D8" w:rsidRPr="00F365B8">
        <w:rPr>
          <w:rFonts w:eastAsia="Meiryo UI"/>
          <w:color w:val="auto"/>
          <w:szCs w:val="24"/>
        </w:rPr>
        <w:t xml:space="preserve"> </w:t>
      </w:r>
      <w:r w:rsidR="00A70EF5" w:rsidRPr="00F365B8">
        <w:rPr>
          <w:rFonts w:eastAsia="Meiryo UI"/>
          <w:color w:val="auto"/>
          <w:szCs w:val="24"/>
        </w:rPr>
        <w:t>Portable</w:t>
      </w:r>
      <w:ins w:id="0" w:author="Jacky Lee" w:date="2020-08-14T09:57:00Z">
        <w:r w:rsidR="00457E0E">
          <w:rPr>
            <w:rFonts w:eastAsia="Meiryo UI"/>
            <w:color w:val="auto"/>
            <w:szCs w:val="24"/>
          </w:rPr>
          <w:t xml:space="preserve"> External</w:t>
        </w:r>
      </w:ins>
      <w:r w:rsidR="00A70EF5" w:rsidRPr="00F365B8">
        <w:rPr>
          <w:rFonts w:eastAsia="Meiryo UI"/>
          <w:color w:val="auto"/>
          <w:szCs w:val="24"/>
        </w:rPr>
        <w:t xml:space="preserve"> Hard Drive</w:t>
      </w:r>
      <w:r w:rsidR="005A2F2E" w:rsidRPr="00F365B8">
        <w:rPr>
          <w:rFonts w:eastAsia="Meiryo UI"/>
          <w:color w:val="auto"/>
          <w:szCs w:val="24"/>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42"/>
      </w:tblGrid>
      <w:tr w:rsidR="00332506" w:rsidRPr="0096539D" w14:paraId="27F1ADE5" w14:textId="77777777">
        <w:tc>
          <w:tcPr>
            <w:tcW w:w="10170" w:type="dxa"/>
            <w:shd w:val="clear" w:color="auto" w:fill="E0E0E0"/>
            <w:vAlign w:val="center"/>
          </w:tcPr>
          <w:p w14:paraId="113E8E9C" w14:textId="77777777" w:rsidR="00332506" w:rsidRPr="00F365B8" w:rsidRDefault="00332506" w:rsidP="00E900DF">
            <w:pPr>
              <w:rPr>
                <w:rFonts w:ascii="Arial" w:eastAsia="Meiryo UI" w:hAnsi="Arial" w:cs="Arial"/>
                <w:b/>
                <w:bCs/>
                <w:sz w:val="20"/>
                <w:u w:val="single"/>
              </w:rPr>
            </w:pPr>
            <w:r w:rsidRPr="00F365B8">
              <w:rPr>
                <w:rFonts w:ascii="Arial" w:eastAsia="Meiryo UI" w:hAnsi="Arial" w:cs="Arial"/>
                <w:b/>
                <w:bCs/>
                <w:sz w:val="20"/>
              </w:rPr>
              <w:t>Description</w:t>
            </w:r>
          </w:p>
        </w:tc>
      </w:tr>
      <w:tr w:rsidR="00332506" w:rsidRPr="001751F6" w14:paraId="48762481" w14:textId="77777777">
        <w:tc>
          <w:tcPr>
            <w:tcW w:w="10170" w:type="dxa"/>
            <w:shd w:val="clear" w:color="auto" w:fill="auto"/>
          </w:tcPr>
          <w:p w14:paraId="7DA8FF02" w14:textId="77777777" w:rsidR="009426D2" w:rsidRPr="00AF39FD" w:rsidRDefault="00CE4525" w:rsidP="0056136D">
            <w:pPr>
              <w:rPr>
                <w:rFonts w:ascii="Arial" w:eastAsia="Meiryo UI" w:hAnsi="Arial" w:cs="Arial"/>
                <w:b/>
                <w:i/>
                <w:sz w:val="20"/>
              </w:rPr>
            </w:pPr>
            <w:r>
              <w:rPr>
                <w:rFonts w:ascii="Arial" w:eastAsia="Meiryo UI" w:hAnsi="Arial" w:cs="Arial"/>
                <w:b/>
                <w:i/>
                <w:sz w:val="20"/>
              </w:rPr>
              <w:t>Level Up Your Storage</w:t>
            </w:r>
            <w:r w:rsidR="00AF39FD" w:rsidRPr="00AF39FD">
              <w:rPr>
                <w:rFonts w:ascii="Arial" w:eastAsia="Meiryo UI" w:hAnsi="Arial" w:cs="Arial"/>
                <w:b/>
                <w:i/>
                <w:sz w:val="20"/>
              </w:rPr>
              <w:t xml:space="preserve">. </w:t>
            </w:r>
            <w:r>
              <w:rPr>
                <w:rFonts w:ascii="Arial" w:eastAsia="Meiryo UI" w:hAnsi="Arial" w:cs="Arial"/>
                <w:b/>
                <w:i/>
                <w:sz w:val="20"/>
              </w:rPr>
              <w:t xml:space="preserve"> </w:t>
            </w:r>
          </w:p>
          <w:p w14:paraId="574BE13E" w14:textId="77777777" w:rsidR="00AF39FD" w:rsidRPr="0041758A" w:rsidRDefault="00AF39FD" w:rsidP="0056136D">
            <w:pPr>
              <w:rPr>
                <w:rFonts w:ascii="Arial" w:eastAsia="Meiryo UI" w:hAnsi="Arial" w:cs="Arial"/>
                <w:sz w:val="20"/>
              </w:rPr>
            </w:pPr>
          </w:p>
          <w:p w14:paraId="150CE88F" w14:textId="11FF29EC" w:rsidR="00670FB4" w:rsidRPr="00670FB4" w:rsidRDefault="00670FB4" w:rsidP="00670FB4">
            <w:pPr>
              <w:rPr>
                <w:rFonts w:ascii="Arial" w:eastAsia="MS Mincho" w:hAnsi="Arial" w:cs="Arial"/>
                <w:sz w:val="20"/>
              </w:rPr>
            </w:pPr>
            <w:r w:rsidRPr="00670FB4">
              <w:rPr>
                <w:rFonts w:ascii="Arial" w:eastAsia="MS Mincho" w:hAnsi="Arial" w:cs="Arial"/>
                <w:sz w:val="20"/>
              </w:rPr>
              <w:t xml:space="preserve">More game time means more victories. With the </w:t>
            </w:r>
            <w:proofErr w:type="spellStart"/>
            <w:r w:rsidRPr="00670FB4">
              <w:rPr>
                <w:rFonts w:ascii="Arial" w:eastAsia="MS Mincho" w:hAnsi="Arial" w:cs="Arial"/>
                <w:sz w:val="20"/>
              </w:rPr>
              <w:t>Canvio</w:t>
            </w:r>
            <w:proofErr w:type="spellEnd"/>
            <w:r w:rsidRPr="00670FB4">
              <w:rPr>
                <w:rFonts w:ascii="Arial" w:eastAsia="MS Mincho" w:hAnsi="Arial" w:cs="Arial"/>
                <w:sz w:val="20"/>
                <w:vertAlign w:val="superscript"/>
              </w:rPr>
              <w:t>®</w:t>
            </w:r>
            <w:r w:rsidRPr="00670FB4">
              <w:rPr>
                <w:rFonts w:ascii="Arial" w:eastAsia="MS Mincho" w:hAnsi="Arial" w:cs="Arial"/>
                <w:sz w:val="20"/>
              </w:rPr>
              <w:t xml:space="preserve"> Gaming Portable</w:t>
            </w:r>
            <w:ins w:id="1" w:author="Jacky Lee" w:date="2020-08-14T09:57:00Z">
              <w:r w:rsidR="00457E0E">
                <w:rPr>
                  <w:rFonts w:ascii="Arial" w:eastAsia="MS Mincho" w:hAnsi="Arial" w:cs="Arial"/>
                  <w:sz w:val="20"/>
                </w:rPr>
                <w:t xml:space="preserve"> External</w:t>
              </w:r>
            </w:ins>
            <w:r w:rsidRPr="00670FB4">
              <w:rPr>
                <w:rFonts w:ascii="Arial" w:eastAsia="MS Mincho" w:hAnsi="Arial" w:cs="Arial"/>
                <w:sz w:val="20"/>
              </w:rPr>
              <w:t xml:space="preserve"> Hard Drive, you won’t have to worry about deleting games to make room for the hottest new release. The sleek, lightweight design allows you to hold up to 100 games</w:t>
            </w:r>
            <w:r w:rsidR="008B0295">
              <w:rPr>
                <w:rFonts w:ascii="Arial" w:eastAsia="MS Mincho" w:hAnsi="Arial" w:cs="Arial"/>
                <w:sz w:val="20"/>
                <w:vertAlign w:val="superscript"/>
              </w:rPr>
              <w:t>5</w:t>
            </w:r>
            <w:r w:rsidRPr="00670FB4">
              <w:rPr>
                <w:rFonts w:ascii="Arial" w:eastAsia="MS Mincho" w:hAnsi="Arial" w:cs="Arial"/>
                <w:sz w:val="20"/>
              </w:rPr>
              <w:t xml:space="preserve"> in an easy to carry lightweight casing.  </w:t>
            </w:r>
            <w:r w:rsidR="0045108C">
              <w:rPr>
                <w:rFonts w:ascii="Arial" w:eastAsia="MS Mincho" w:hAnsi="Arial" w:cs="Arial"/>
                <w:sz w:val="20"/>
              </w:rPr>
              <w:t>With</w:t>
            </w:r>
            <w:r w:rsidR="0045108C" w:rsidRPr="00670FB4">
              <w:rPr>
                <w:rFonts w:ascii="Arial" w:eastAsia="MS Mincho" w:hAnsi="Arial" w:cs="Arial"/>
                <w:sz w:val="20"/>
              </w:rPr>
              <w:t xml:space="preserve"> </w:t>
            </w:r>
            <w:r w:rsidRPr="00670FB4">
              <w:rPr>
                <w:rFonts w:ascii="Arial" w:eastAsia="MS Mincho" w:hAnsi="Arial" w:cs="Arial"/>
                <w:sz w:val="20"/>
              </w:rPr>
              <w:t>up to 4TB</w:t>
            </w:r>
            <w:r w:rsidRPr="00670FB4">
              <w:rPr>
                <w:rFonts w:ascii="Arial" w:eastAsia="MS Mincho" w:hAnsi="Arial" w:cs="Arial"/>
                <w:sz w:val="20"/>
                <w:vertAlign w:val="superscript"/>
              </w:rPr>
              <w:t xml:space="preserve">1 </w:t>
            </w:r>
            <w:r w:rsidRPr="00670FB4">
              <w:rPr>
                <w:rFonts w:ascii="Arial" w:eastAsia="MS Mincho" w:hAnsi="Arial" w:cs="Arial"/>
                <w:sz w:val="20"/>
              </w:rPr>
              <w:t xml:space="preserve">of storage capacity for your data, your gaming library has room to grow. </w:t>
            </w:r>
          </w:p>
          <w:p w14:paraId="2B42720B" w14:textId="77777777" w:rsidR="00670FB4" w:rsidRPr="00670FB4" w:rsidRDefault="00670FB4" w:rsidP="00670FB4">
            <w:pPr>
              <w:rPr>
                <w:rFonts w:ascii="Arial" w:eastAsia="MS Mincho" w:hAnsi="Arial" w:cs="Arial"/>
                <w:sz w:val="20"/>
              </w:rPr>
            </w:pPr>
          </w:p>
          <w:p w14:paraId="2F1DDD66" w14:textId="77777777" w:rsidR="00670FB4" w:rsidRPr="00670FB4" w:rsidRDefault="00670FB4" w:rsidP="00670FB4">
            <w:pPr>
              <w:rPr>
                <w:rFonts w:ascii="Arial" w:eastAsia="MS Mincho" w:hAnsi="Arial" w:cs="Arial"/>
                <w:sz w:val="20"/>
              </w:rPr>
            </w:pPr>
            <w:r w:rsidRPr="00670FB4">
              <w:rPr>
                <w:rFonts w:ascii="Arial" w:eastAsia="MS Mincho" w:hAnsi="Arial" w:cs="Arial"/>
                <w:sz w:val="20"/>
              </w:rPr>
              <w:t>Canvio</w:t>
            </w:r>
            <w:r w:rsidRPr="00670FB4">
              <w:rPr>
                <w:rFonts w:ascii="Arial" w:eastAsia="MS Mincho" w:hAnsi="Arial" w:cs="Arial"/>
                <w:sz w:val="20"/>
                <w:vertAlign w:val="superscript"/>
              </w:rPr>
              <w:t>®</w:t>
            </w:r>
            <w:r w:rsidRPr="00670FB4">
              <w:rPr>
                <w:rFonts w:ascii="Arial" w:eastAsia="MS Mincho" w:hAnsi="Arial" w:cs="Arial"/>
                <w:sz w:val="20"/>
              </w:rPr>
              <w:t xml:space="preserve"> Gaming</w:t>
            </w:r>
            <w:r>
              <w:rPr>
                <w:rFonts w:ascii="Arial" w:eastAsia="MS Mincho" w:hAnsi="Arial" w:cs="Arial"/>
                <w:sz w:val="20"/>
              </w:rPr>
              <w:t xml:space="preserve"> </w:t>
            </w:r>
            <w:r w:rsidRPr="00670FB4">
              <w:rPr>
                <w:rFonts w:ascii="Arial" w:eastAsia="MS Mincho" w:hAnsi="Arial" w:cs="Arial"/>
                <w:sz w:val="20"/>
              </w:rPr>
              <w:t>is compatible with Xbox</w:t>
            </w:r>
            <w:r w:rsidRPr="00670FB4">
              <w:rPr>
                <w:rFonts w:ascii="Arial" w:eastAsia="MS Mincho" w:hAnsi="Arial" w:cs="Arial"/>
                <w:sz w:val="20"/>
                <w:vertAlign w:val="superscript"/>
              </w:rPr>
              <w:t>®</w:t>
            </w:r>
            <w:r w:rsidRPr="00670FB4">
              <w:rPr>
                <w:rFonts w:ascii="Arial" w:eastAsia="MS Mincho" w:hAnsi="Arial" w:cs="Arial"/>
                <w:sz w:val="20"/>
              </w:rPr>
              <w:t>, PlayStation</w:t>
            </w:r>
            <w:r w:rsidRPr="00670FB4">
              <w:rPr>
                <w:rFonts w:ascii="Arial" w:eastAsia="MS Mincho" w:hAnsi="Arial" w:cs="Arial"/>
                <w:sz w:val="20"/>
                <w:vertAlign w:val="superscript"/>
              </w:rPr>
              <w:t>®</w:t>
            </w:r>
            <w:r w:rsidRPr="00670FB4">
              <w:rPr>
                <w:rFonts w:ascii="Arial" w:eastAsia="MS Mincho" w:hAnsi="Arial" w:cs="Arial"/>
                <w:sz w:val="20"/>
              </w:rPr>
              <w:t>, and PC gaming systems, giving you the freedom to play with ease on your console of choice</w:t>
            </w:r>
            <w:r w:rsidRPr="00670FB4">
              <w:rPr>
                <w:rFonts w:ascii="Arial" w:eastAsia="MS Mincho" w:hAnsi="Arial" w:cs="Arial"/>
                <w:sz w:val="20"/>
                <w:vertAlign w:val="superscript"/>
              </w:rPr>
              <w:t>4</w:t>
            </w:r>
            <w:r w:rsidRPr="00670FB4">
              <w:rPr>
                <w:rFonts w:ascii="Arial" w:eastAsia="MS Mincho" w:hAnsi="Arial" w:cs="Arial"/>
                <w:sz w:val="20"/>
              </w:rPr>
              <w:t xml:space="preserve">. This portable hard drive </w:t>
            </w:r>
            <w:r>
              <w:rPr>
                <w:rFonts w:ascii="Arial" w:eastAsia="MS Mincho" w:hAnsi="Arial" w:cs="Arial"/>
                <w:sz w:val="20"/>
              </w:rPr>
              <w:t xml:space="preserve">features a firmware-customized </w:t>
            </w:r>
            <w:r w:rsidRPr="00670FB4">
              <w:rPr>
                <w:rFonts w:ascii="Arial" w:eastAsia="MS Mincho" w:hAnsi="Arial" w:cs="Arial"/>
                <w:sz w:val="20"/>
              </w:rPr>
              <w:t xml:space="preserve">“Always-On” mode that is ready to respond to your next gameplay, so you can spend more time winning. </w:t>
            </w:r>
          </w:p>
          <w:p w14:paraId="27C35DE2" w14:textId="77777777" w:rsidR="00670FB4" w:rsidRPr="00670FB4" w:rsidRDefault="00670FB4" w:rsidP="00670FB4">
            <w:pPr>
              <w:rPr>
                <w:rFonts w:ascii="Arial" w:eastAsia="MS Mincho" w:hAnsi="Arial" w:cs="Arial"/>
                <w:sz w:val="20"/>
              </w:rPr>
            </w:pPr>
          </w:p>
          <w:p w14:paraId="0CF57A0D" w14:textId="37C660CA" w:rsidR="00670FB4" w:rsidRPr="00670FB4" w:rsidRDefault="00670FB4" w:rsidP="00670FB4">
            <w:pPr>
              <w:rPr>
                <w:rFonts w:ascii="Arial" w:eastAsia="MS Mincho" w:hAnsi="Arial" w:cs="Arial"/>
                <w:sz w:val="20"/>
              </w:rPr>
            </w:pPr>
            <w:r w:rsidRPr="00670FB4">
              <w:rPr>
                <w:rFonts w:ascii="Arial" w:eastAsia="MS Mincho" w:hAnsi="Arial" w:cs="Arial"/>
                <w:sz w:val="20"/>
              </w:rPr>
              <w:t>Powered by USB 3.0 technology</w:t>
            </w:r>
            <w:r>
              <w:rPr>
                <w:rFonts w:ascii="Arial" w:eastAsia="MS Mincho" w:hAnsi="Arial" w:cs="Arial"/>
                <w:sz w:val="20"/>
              </w:rPr>
              <w:t xml:space="preserve">, </w:t>
            </w:r>
            <w:r w:rsidRPr="00670FB4">
              <w:rPr>
                <w:rFonts w:ascii="Arial" w:eastAsia="MS Mincho" w:hAnsi="Arial" w:cs="Arial"/>
                <w:sz w:val="20"/>
              </w:rPr>
              <w:t xml:space="preserve">the </w:t>
            </w:r>
            <w:proofErr w:type="spellStart"/>
            <w:r w:rsidRPr="00670FB4">
              <w:rPr>
                <w:rFonts w:ascii="Arial" w:eastAsia="MS Mincho" w:hAnsi="Arial" w:cs="Arial"/>
                <w:sz w:val="20"/>
              </w:rPr>
              <w:t>Canvio</w:t>
            </w:r>
            <w:proofErr w:type="spellEnd"/>
            <w:r w:rsidRPr="00670FB4">
              <w:rPr>
                <w:rFonts w:ascii="Arial" w:eastAsia="MS Mincho" w:hAnsi="Arial" w:cs="Arial"/>
                <w:sz w:val="20"/>
                <w:vertAlign w:val="superscript"/>
              </w:rPr>
              <w:t>®</w:t>
            </w:r>
            <w:r w:rsidRPr="00670FB4">
              <w:rPr>
                <w:rFonts w:ascii="Arial" w:eastAsia="MS Mincho" w:hAnsi="Arial" w:cs="Arial"/>
                <w:sz w:val="20"/>
              </w:rPr>
              <w:t xml:space="preserve"> Gaming </w:t>
            </w:r>
            <w:r>
              <w:rPr>
                <w:rFonts w:ascii="Arial" w:eastAsia="MS Mincho" w:hAnsi="Arial" w:cs="Arial"/>
                <w:sz w:val="20"/>
              </w:rPr>
              <w:t>portable</w:t>
            </w:r>
            <w:ins w:id="2" w:author="Jacky Lee" w:date="2020-08-14T09:57:00Z">
              <w:r w:rsidR="00457E0E">
                <w:rPr>
                  <w:rFonts w:ascii="Arial" w:eastAsia="MS Mincho" w:hAnsi="Arial" w:cs="Arial"/>
                  <w:sz w:val="20"/>
                </w:rPr>
                <w:t xml:space="preserve"> external</w:t>
              </w:r>
            </w:ins>
            <w:r>
              <w:rPr>
                <w:rFonts w:ascii="Arial" w:eastAsia="MS Mincho" w:hAnsi="Arial" w:cs="Arial"/>
                <w:sz w:val="20"/>
              </w:rPr>
              <w:t xml:space="preserve"> </w:t>
            </w:r>
            <w:r w:rsidRPr="00670FB4">
              <w:rPr>
                <w:rFonts w:ascii="Arial" w:eastAsia="MS Mincho" w:hAnsi="Arial" w:cs="Arial"/>
                <w:sz w:val="20"/>
              </w:rPr>
              <w:t>hard drive helps you to easily access your game files and keep your gameplay going. Plus, it is backed by Toshiba’s 2-year limited warranty</w:t>
            </w:r>
            <w:r w:rsidRPr="00670FB4">
              <w:rPr>
                <w:rFonts w:ascii="Arial" w:eastAsia="MS Mincho" w:hAnsi="Arial" w:cs="Arial"/>
                <w:sz w:val="20"/>
                <w:vertAlign w:val="superscript"/>
              </w:rPr>
              <w:t>2</w:t>
            </w:r>
            <w:r w:rsidRPr="00670FB4">
              <w:rPr>
                <w:rFonts w:ascii="Arial" w:eastAsia="MS Mincho" w:hAnsi="Arial" w:cs="Arial"/>
                <w:sz w:val="20"/>
              </w:rPr>
              <w:t xml:space="preserve">, from a leading global provider of console gaming storage, giving you the confidence to expand your gaming library.  </w:t>
            </w:r>
          </w:p>
          <w:p w14:paraId="4057FB1F" w14:textId="77777777" w:rsidR="00670FB4" w:rsidRPr="00670FB4" w:rsidRDefault="00670FB4" w:rsidP="00670FB4">
            <w:pPr>
              <w:rPr>
                <w:rFonts w:ascii="Arial" w:eastAsia="MS Mincho" w:hAnsi="Arial" w:cs="Arial"/>
                <w:sz w:val="20"/>
              </w:rPr>
            </w:pPr>
          </w:p>
          <w:p w14:paraId="0A49A929" w14:textId="15229DEE" w:rsidR="00BE31CE" w:rsidRDefault="00670FB4" w:rsidP="00670FB4">
            <w:pPr>
              <w:rPr>
                <w:rFonts w:ascii="Arial" w:eastAsia="MS Mincho" w:hAnsi="Arial" w:cs="Arial"/>
                <w:sz w:val="20"/>
              </w:rPr>
            </w:pPr>
            <w:r w:rsidRPr="00670FB4">
              <w:rPr>
                <w:rFonts w:ascii="Arial" w:eastAsia="MS Mincho" w:hAnsi="Arial" w:cs="Arial"/>
                <w:sz w:val="20"/>
              </w:rPr>
              <w:t xml:space="preserve">This isn’t just a game. It’s a conquest. The </w:t>
            </w:r>
            <w:proofErr w:type="spellStart"/>
            <w:r w:rsidRPr="00670FB4">
              <w:rPr>
                <w:rFonts w:ascii="Arial" w:eastAsia="MS Mincho" w:hAnsi="Arial" w:cs="Arial"/>
                <w:sz w:val="20"/>
              </w:rPr>
              <w:t>Canvio</w:t>
            </w:r>
            <w:proofErr w:type="spellEnd"/>
            <w:r w:rsidRPr="00670FB4">
              <w:rPr>
                <w:rFonts w:ascii="Arial" w:eastAsia="MS Mincho" w:hAnsi="Arial" w:cs="Arial"/>
                <w:sz w:val="20"/>
                <w:vertAlign w:val="superscript"/>
              </w:rPr>
              <w:t>®</w:t>
            </w:r>
            <w:r w:rsidRPr="00670FB4">
              <w:rPr>
                <w:rFonts w:ascii="Arial" w:eastAsia="MS Mincho" w:hAnsi="Arial" w:cs="Arial"/>
                <w:sz w:val="20"/>
              </w:rPr>
              <w:t xml:space="preserve"> Gaming Portable</w:t>
            </w:r>
            <w:ins w:id="3" w:author="Jacky Lee" w:date="2020-08-14T09:58:00Z">
              <w:r w:rsidR="00457E0E">
                <w:rPr>
                  <w:rFonts w:ascii="Arial" w:eastAsia="MS Mincho" w:hAnsi="Arial" w:cs="Arial"/>
                  <w:sz w:val="20"/>
                </w:rPr>
                <w:t xml:space="preserve"> external</w:t>
              </w:r>
            </w:ins>
            <w:r w:rsidRPr="00670FB4">
              <w:rPr>
                <w:rFonts w:ascii="Arial" w:eastAsia="MS Mincho" w:hAnsi="Arial" w:cs="Arial"/>
                <w:sz w:val="20"/>
              </w:rPr>
              <w:t xml:space="preserve"> Hard Drive is designed to support you when you can’t afford to fall behind.</w:t>
            </w:r>
          </w:p>
          <w:p w14:paraId="46EB35A7" w14:textId="77777777" w:rsidR="00670FB4" w:rsidRPr="0041758A" w:rsidRDefault="00670FB4" w:rsidP="00670FB4">
            <w:pPr>
              <w:rPr>
                <w:rFonts w:ascii="Arial" w:eastAsia="MS Mincho" w:hAnsi="Arial" w:cs="Arial"/>
                <w:sz w:val="20"/>
              </w:rPr>
            </w:pPr>
          </w:p>
        </w:tc>
      </w:tr>
    </w:tbl>
    <w:p w14:paraId="776344B9" w14:textId="77777777" w:rsidR="00BB347E" w:rsidRDefault="00BB347E" w:rsidP="00E900DF">
      <w:pPr>
        <w:rPr>
          <w:rFonts w:ascii="Meiryo UI" w:eastAsia="Meiryo UI" w:hAnsi="Meiryo UI" w:cs="Meiryo UI"/>
          <w:sz w:val="20"/>
        </w:rPr>
      </w:pPr>
    </w:p>
    <w:p w14:paraId="36506192" w14:textId="77777777" w:rsidR="0041758A" w:rsidRPr="001751F6" w:rsidRDefault="0041758A" w:rsidP="00E900DF">
      <w:pPr>
        <w:rPr>
          <w:rFonts w:ascii="Meiryo UI" w:eastAsia="Meiryo UI" w:hAnsi="Meiryo UI" w:cs="Meiryo UI"/>
          <w:sz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42"/>
      </w:tblGrid>
      <w:tr w:rsidR="00332506" w:rsidRPr="00F365B8" w14:paraId="7AA57E75" w14:textId="77777777" w:rsidTr="00295BAF">
        <w:tc>
          <w:tcPr>
            <w:tcW w:w="10142" w:type="dxa"/>
            <w:shd w:val="clear" w:color="auto" w:fill="E0E0E0"/>
            <w:vAlign w:val="center"/>
          </w:tcPr>
          <w:p w14:paraId="44BBFB53" w14:textId="77777777" w:rsidR="00332506" w:rsidRPr="00ED6330" w:rsidRDefault="00BB347E" w:rsidP="00C109F6">
            <w:pPr>
              <w:rPr>
                <w:rFonts w:ascii="Arial" w:eastAsia="Meiryo UI" w:hAnsi="Arial" w:cs="Arial"/>
                <w:b/>
                <w:bCs/>
                <w:sz w:val="20"/>
                <w:u w:val="single"/>
                <w:vertAlign w:val="superscript"/>
              </w:rPr>
            </w:pPr>
            <w:r w:rsidRPr="00F365B8">
              <w:rPr>
                <w:rFonts w:ascii="Arial" w:eastAsia="Meiryo UI" w:hAnsi="Arial" w:cs="Arial"/>
                <w:sz w:val="20"/>
              </w:rPr>
              <w:br w:type="page"/>
            </w:r>
            <w:r w:rsidR="00332506" w:rsidRPr="00F365B8">
              <w:rPr>
                <w:rFonts w:ascii="Arial" w:eastAsia="Meiryo UI" w:hAnsi="Arial" w:cs="Arial"/>
                <w:b/>
                <w:bCs/>
                <w:sz w:val="20"/>
              </w:rPr>
              <w:t>Product Features</w:t>
            </w:r>
            <w:r w:rsidR="00ED6330">
              <w:rPr>
                <w:rFonts w:ascii="Arial" w:eastAsia="Meiryo UI" w:hAnsi="Arial" w:cs="Arial"/>
                <w:b/>
                <w:bCs/>
                <w:sz w:val="20"/>
                <w:vertAlign w:val="superscript"/>
              </w:rPr>
              <w:t>3</w:t>
            </w:r>
          </w:p>
        </w:tc>
      </w:tr>
      <w:tr w:rsidR="00332506" w:rsidRPr="00F365B8" w14:paraId="53964FCD" w14:textId="77777777" w:rsidTr="00295BAF">
        <w:tc>
          <w:tcPr>
            <w:tcW w:w="10142" w:type="dxa"/>
            <w:shd w:val="clear" w:color="auto" w:fill="auto"/>
          </w:tcPr>
          <w:p w14:paraId="39F15081" w14:textId="77777777" w:rsidR="004C5391" w:rsidRDefault="00772904" w:rsidP="004C5391">
            <w:pPr>
              <w:numPr>
                <w:ilvl w:val="0"/>
                <w:numId w:val="21"/>
              </w:numPr>
              <w:rPr>
                <w:rFonts w:ascii="Arial" w:hAnsi="Arial"/>
                <w:sz w:val="20"/>
              </w:rPr>
            </w:pPr>
            <w:r>
              <w:rPr>
                <w:rFonts w:ascii="Arial" w:hAnsi="Arial"/>
                <w:b/>
                <w:sz w:val="20"/>
              </w:rPr>
              <w:t>Expand Your Game Library</w:t>
            </w:r>
          </w:p>
          <w:p w14:paraId="79AA4465" w14:textId="77777777" w:rsidR="00C1501A" w:rsidRPr="00C1501A" w:rsidRDefault="00C1501A" w:rsidP="00C1501A">
            <w:pPr>
              <w:numPr>
                <w:ilvl w:val="1"/>
                <w:numId w:val="21"/>
              </w:numPr>
              <w:rPr>
                <w:rFonts w:ascii="Arial" w:hAnsi="Arial"/>
                <w:b/>
                <w:sz w:val="20"/>
              </w:rPr>
            </w:pPr>
            <w:r w:rsidRPr="00C1501A">
              <w:rPr>
                <w:rFonts w:ascii="Arial" w:hAnsi="Arial"/>
                <w:sz w:val="20"/>
              </w:rPr>
              <w:t>Up to 4TB</w:t>
            </w:r>
            <w:r w:rsidRPr="00C1501A">
              <w:rPr>
                <w:rFonts w:ascii="Arial" w:hAnsi="Arial"/>
                <w:sz w:val="20"/>
                <w:vertAlign w:val="superscript"/>
              </w:rPr>
              <w:t>1</w:t>
            </w:r>
            <w:r w:rsidRPr="00C1501A">
              <w:rPr>
                <w:rFonts w:ascii="Arial" w:hAnsi="Arial"/>
                <w:sz w:val="20"/>
              </w:rPr>
              <w:t xml:space="preserve"> of storage capacity to expand your game library up to 100 games</w:t>
            </w:r>
            <w:r w:rsidRPr="00C1501A">
              <w:rPr>
                <w:rFonts w:ascii="Arial" w:hAnsi="Arial"/>
                <w:sz w:val="20"/>
                <w:vertAlign w:val="superscript"/>
              </w:rPr>
              <w:t>5</w:t>
            </w:r>
            <w:r w:rsidRPr="00C1501A">
              <w:rPr>
                <w:rFonts w:ascii="Arial" w:hAnsi="Arial"/>
                <w:sz w:val="20"/>
              </w:rPr>
              <w:t xml:space="preserve"> and save your progress at every step.</w:t>
            </w:r>
          </w:p>
          <w:p w14:paraId="140EC73D" w14:textId="77777777" w:rsidR="00FE2166" w:rsidRDefault="00FE2166" w:rsidP="00FE2166">
            <w:pPr>
              <w:numPr>
                <w:ilvl w:val="0"/>
                <w:numId w:val="21"/>
              </w:numPr>
              <w:rPr>
                <w:rFonts w:ascii="Arial" w:hAnsi="Arial"/>
                <w:b/>
                <w:sz w:val="20"/>
              </w:rPr>
            </w:pPr>
            <w:r>
              <w:rPr>
                <w:rFonts w:ascii="Arial" w:hAnsi="Arial"/>
                <w:b/>
                <w:sz w:val="20"/>
              </w:rPr>
              <w:t>Built for Gamers</w:t>
            </w:r>
          </w:p>
          <w:p w14:paraId="15FE1C0C" w14:textId="77777777" w:rsidR="00FE2166" w:rsidRDefault="00FE2166" w:rsidP="00FE2166">
            <w:pPr>
              <w:numPr>
                <w:ilvl w:val="1"/>
                <w:numId w:val="21"/>
              </w:numPr>
              <w:rPr>
                <w:rFonts w:ascii="Arial" w:hAnsi="Arial"/>
                <w:sz w:val="20"/>
              </w:rPr>
            </w:pPr>
            <w:r>
              <w:rPr>
                <w:rFonts w:ascii="Arial" w:hAnsi="Arial"/>
                <w:sz w:val="20"/>
              </w:rPr>
              <w:t xml:space="preserve">Features a firmware-customized </w:t>
            </w:r>
            <w:r w:rsidRPr="00FE2166">
              <w:rPr>
                <w:rFonts w:ascii="Arial" w:hAnsi="Arial"/>
                <w:sz w:val="20"/>
              </w:rPr>
              <w:t>“Always-On” mode that is ready to respond to your next gameplay, so you can spend more time winning.</w:t>
            </w:r>
            <w:r>
              <w:rPr>
                <w:rFonts w:ascii="Arial" w:hAnsi="Arial"/>
                <w:sz w:val="20"/>
              </w:rPr>
              <w:t xml:space="preserve">  </w:t>
            </w:r>
          </w:p>
          <w:p w14:paraId="5086A444" w14:textId="77777777" w:rsidR="00FE2166" w:rsidRPr="00FE2166" w:rsidRDefault="00FE2166" w:rsidP="00FE2166">
            <w:pPr>
              <w:numPr>
                <w:ilvl w:val="1"/>
                <w:numId w:val="21"/>
              </w:numPr>
              <w:rPr>
                <w:rFonts w:ascii="Arial" w:hAnsi="Arial"/>
                <w:sz w:val="20"/>
              </w:rPr>
            </w:pPr>
            <w:r>
              <w:rPr>
                <w:rFonts w:ascii="Arial" w:hAnsi="Arial"/>
                <w:sz w:val="20"/>
              </w:rPr>
              <w:t>Compatible with Xbox</w:t>
            </w:r>
            <w:r w:rsidRPr="00FE2166">
              <w:rPr>
                <w:rFonts w:ascii="Arial" w:hAnsi="Arial"/>
                <w:sz w:val="20"/>
                <w:vertAlign w:val="superscript"/>
              </w:rPr>
              <w:t>®</w:t>
            </w:r>
            <w:r>
              <w:rPr>
                <w:rFonts w:ascii="Arial" w:hAnsi="Arial"/>
                <w:sz w:val="20"/>
              </w:rPr>
              <w:t>, PlayStation</w:t>
            </w:r>
            <w:r w:rsidRPr="00FE2166">
              <w:rPr>
                <w:rFonts w:ascii="Arial" w:hAnsi="Arial"/>
                <w:sz w:val="20"/>
                <w:vertAlign w:val="superscript"/>
              </w:rPr>
              <w:t>®</w:t>
            </w:r>
            <w:r>
              <w:rPr>
                <w:rFonts w:ascii="Arial" w:hAnsi="Arial"/>
                <w:sz w:val="20"/>
              </w:rPr>
              <w:t>, and PC gaming systems</w:t>
            </w:r>
            <w:r>
              <w:rPr>
                <w:rFonts w:ascii="Arial" w:hAnsi="Arial"/>
                <w:sz w:val="20"/>
                <w:vertAlign w:val="superscript"/>
              </w:rPr>
              <w:t>4</w:t>
            </w:r>
            <w:r>
              <w:rPr>
                <w:rFonts w:ascii="Arial" w:hAnsi="Arial"/>
                <w:sz w:val="20"/>
              </w:rPr>
              <w:t>.</w:t>
            </w:r>
          </w:p>
          <w:p w14:paraId="5858AF7A" w14:textId="77777777" w:rsidR="00DE61C1" w:rsidRPr="00DE61C1" w:rsidRDefault="00C1501A" w:rsidP="00DE61C1">
            <w:pPr>
              <w:numPr>
                <w:ilvl w:val="0"/>
                <w:numId w:val="21"/>
              </w:numPr>
              <w:rPr>
                <w:rFonts w:ascii="Arial" w:hAnsi="Arial"/>
                <w:b/>
                <w:sz w:val="20"/>
              </w:rPr>
            </w:pPr>
            <w:r>
              <w:rPr>
                <w:rFonts w:ascii="Arial" w:hAnsi="Arial"/>
                <w:b/>
                <w:sz w:val="20"/>
              </w:rPr>
              <w:t>Uninterrupted Gaming</w:t>
            </w:r>
          </w:p>
          <w:p w14:paraId="5D50AEF0" w14:textId="77777777" w:rsidR="00C1501A" w:rsidRPr="00FE2166" w:rsidRDefault="00C1501A" w:rsidP="00C1501A">
            <w:pPr>
              <w:numPr>
                <w:ilvl w:val="1"/>
                <w:numId w:val="21"/>
              </w:numPr>
              <w:rPr>
                <w:rFonts w:ascii="Arial" w:hAnsi="Arial"/>
                <w:b/>
                <w:sz w:val="20"/>
              </w:rPr>
            </w:pPr>
            <w:r w:rsidRPr="00C1501A">
              <w:rPr>
                <w:rFonts w:ascii="Arial" w:hAnsi="Arial"/>
                <w:sz w:val="20"/>
              </w:rPr>
              <w:t>Take your game on the go and play your favorite titles</w:t>
            </w:r>
            <w:r w:rsidRPr="00C1501A">
              <w:rPr>
                <w:rFonts w:ascii="Arial" w:hAnsi="Arial"/>
                <w:sz w:val="20"/>
                <w:vertAlign w:val="superscript"/>
              </w:rPr>
              <w:t>5</w:t>
            </w:r>
            <w:r>
              <w:rPr>
                <w:rFonts w:ascii="Arial" w:hAnsi="Arial"/>
                <w:sz w:val="20"/>
              </w:rPr>
              <w:t xml:space="preserve"> on the latest </w:t>
            </w:r>
            <w:r w:rsidRPr="00C1501A">
              <w:rPr>
                <w:rFonts w:ascii="Arial" w:hAnsi="Arial"/>
                <w:sz w:val="20"/>
              </w:rPr>
              <w:t>compatible gaming console</w:t>
            </w:r>
            <w:r w:rsidRPr="00C1501A">
              <w:rPr>
                <w:rFonts w:ascii="Arial" w:hAnsi="Arial"/>
                <w:sz w:val="20"/>
                <w:vertAlign w:val="superscript"/>
              </w:rPr>
              <w:t>4</w:t>
            </w:r>
            <w:r w:rsidRPr="00C1501A">
              <w:rPr>
                <w:rFonts w:ascii="Arial" w:hAnsi="Arial"/>
                <w:sz w:val="20"/>
              </w:rPr>
              <w:t xml:space="preserve">, so you can continue your gameplay where you left off.   </w:t>
            </w:r>
            <w:r w:rsidR="00FE2166">
              <w:rPr>
                <w:rFonts w:ascii="Arial" w:hAnsi="Arial"/>
                <w:sz w:val="20"/>
              </w:rPr>
              <w:t xml:space="preserve">  </w:t>
            </w:r>
          </w:p>
          <w:p w14:paraId="7B54224C" w14:textId="77777777" w:rsidR="00DE61C1" w:rsidRDefault="00DE61C1" w:rsidP="00FE2166">
            <w:pPr>
              <w:numPr>
                <w:ilvl w:val="0"/>
                <w:numId w:val="21"/>
              </w:numPr>
              <w:rPr>
                <w:rFonts w:ascii="Arial" w:hAnsi="Arial"/>
                <w:b/>
                <w:sz w:val="20"/>
              </w:rPr>
            </w:pPr>
            <w:r w:rsidRPr="00DE61C1">
              <w:rPr>
                <w:rFonts w:ascii="Arial" w:hAnsi="Arial"/>
                <w:b/>
                <w:sz w:val="20"/>
              </w:rPr>
              <w:t>Sleek Design</w:t>
            </w:r>
          </w:p>
          <w:p w14:paraId="65B4BA23" w14:textId="77777777" w:rsidR="001D430E" w:rsidRPr="001D430E" w:rsidRDefault="001D430E" w:rsidP="001D430E">
            <w:pPr>
              <w:numPr>
                <w:ilvl w:val="1"/>
                <w:numId w:val="21"/>
              </w:numPr>
              <w:rPr>
                <w:rFonts w:ascii="Arial" w:hAnsi="Arial"/>
                <w:b/>
                <w:sz w:val="20"/>
              </w:rPr>
            </w:pPr>
            <w:r w:rsidRPr="001D430E">
              <w:rPr>
                <w:rFonts w:ascii="Arial" w:hAnsi="Arial"/>
                <w:sz w:val="20"/>
              </w:rPr>
              <w:t>The sleek black finish stylishly complements your Xbox</w:t>
            </w:r>
            <w:r w:rsidRPr="006D0456">
              <w:rPr>
                <w:rFonts w:ascii="Arial" w:hAnsi="Arial"/>
                <w:sz w:val="20"/>
                <w:vertAlign w:val="superscript"/>
              </w:rPr>
              <w:t>®</w:t>
            </w:r>
            <w:r w:rsidRPr="001D430E">
              <w:rPr>
                <w:rFonts w:ascii="Arial" w:hAnsi="Arial"/>
                <w:sz w:val="20"/>
              </w:rPr>
              <w:t>, PlayStation</w:t>
            </w:r>
            <w:r w:rsidRPr="001D430E">
              <w:rPr>
                <w:rFonts w:ascii="Arial" w:hAnsi="Arial"/>
                <w:sz w:val="20"/>
                <w:vertAlign w:val="superscript"/>
              </w:rPr>
              <w:t>®</w:t>
            </w:r>
            <w:r w:rsidRPr="001D430E">
              <w:rPr>
                <w:rFonts w:ascii="Arial" w:hAnsi="Arial"/>
                <w:sz w:val="20"/>
              </w:rPr>
              <w:t>, and other compatible gaming consoles</w:t>
            </w:r>
            <w:r w:rsidRPr="001D430E">
              <w:rPr>
                <w:rFonts w:ascii="Arial" w:hAnsi="Arial"/>
                <w:sz w:val="20"/>
                <w:vertAlign w:val="superscript"/>
              </w:rPr>
              <w:t>4</w:t>
            </w:r>
            <w:r w:rsidRPr="001D430E">
              <w:rPr>
                <w:rFonts w:ascii="Arial" w:hAnsi="Arial"/>
                <w:sz w:val="20"/>
              </w:rPr>
              <w:t>.</w:t>
            </w:r>
          </w:p>
          <w:p w14:paraId="6155CCB8" w14:textId="77777777" w:rsidR="00DE61C1" w:rsidRDefault="00DE61C1" w:rsidP="001D430E">
            <w:pPr>
              <w:numPr>
                <w:ilvl w:val="0"/>
                <w:numId w:val="21"/>
              </w:numPr>
              <w:rPr>
                <w:rFonts w:ascii="Arial" w:hAnsi="Arial"/>
                <w:b/>
                <w:sz w:val="20"/>
              </w:rPr>
            </w:pPr>
            <w:r w:rsidRPr="00DE61C1">
              <w:rPr>
                <w:rFonts w:ascii="Arial" w:hAnsi="Arial"/>
                <w:b/>
                <w:sz w:val="20"/>
              </w:rPr>
              <w:t>USB 3.0 &amp; 2.0 Compatible</w:t>
            </w:r>
          </w:p>
          <w:p w14:paraId="339BA049" w14:textId="77777777" w:rsidR="001D430E" w:rsidRPr="001D430E" w:rsidRDefault="001D430E" w:rsidP="001D430E">
            <w:pPr>
              <w:numPr>
                <w:ilvl w:val="1"/>
                <w:numId w:val="21"/>
              </w:numPr>
              <w:rPr>
                <w:rFonts w:ascii="Arial" w:hAnsi="Arial"/>
                <w:sz w:val="20"/>
              </w:rPr>
            </w:pPr>
            <w:r w:rsidRPr="001D430E">
              <w:rPr>
                <w:rFonts w:ascii="Arial" w:hAnsi="Arial"/>
                <w:sz w:val="20"/>
              </w:rPr>
              <w:t>USB technology allows for reliable data transfer with no external AC power cord needed.</w:t>
            </w:r>
          </w:p>
          <w:p w14:paraId="7460EA81" w14:textId="77777777" w:rsidR="006E79BE" w:rsidRPr="001D430E" w:rsidRDefault="001D430E" w:rsidP="00DE61C1">
            <w:pPr>
              <w:numPr>
                <w:ilvl w:val="0"/>
                <w:numId w:val="21"/>
              </w:numPr>
              <w:rPr>
                <w:rFonts w:ascii="Arial" w:hAnsi="Arial"/>
                <w:b/>
                <w:sz w:val="20"/>
              </w:rPr>
            </w:pPr>
            <w:r w:rsidRPr="001D430E">
              <w:rPr>
                <w:rFonts w:ascii="Arial" w:hAnsi="Arial"/>
                <w:b/>
                <w:sz w:val="20"/>
              </w:rPr>
              <w:t>Play Confidently</w:t>
            </w:r>
          </w:p>
          <w:p w14:paraId="45115CD6" w14:textId="77777777" w:rsidR="001D430E" w:rsidRPr="001D430E" w:rsidRDefault="001D430E" w:rsidP="001D430E">
            <w:pPr>
              <w:numPr>
                <w:ilvl w:val="1"/>
                <w:numId w:val="21"/>
              </w:numPr>
              <w:rPr>
                <w:rFonts w:ascii="Arial" w:hAnsi="Arial"/>
                <w:sz w:val="20"/>
              </w:rPr>
            </w:pPr>
            <w:r w:rsidRPr="001D430E">
              <w:rPr>
                <w:rFonts w:ascii="Arial" w:hAnsi="Arial"/>
                <w:sz w:val="20"/>
              </w:rPr>
              <w:t>Backed by Toshiba’s 2-year limited warranty</w:t>
            </w:r>
            <w:r w:rsidRPr="001D430E">
              <w:rPr>
                <w:rFonts w:ascii="Arial" w:hAnsi="Arial"/>
                <w:sz w:val="20"/>
                <w:vertAlign w:val="superscript"/>
              </w:rPr>
              <w:t>2</w:t>
            </w:r>
            <w:r w:rsidRPr="001D430E">
              <w:rPr>
                <w:rFonts w:ascii="Arial" w:hAnsi="Arial"/>
                <w:sz w:val="20"/>
              </w:rPr>
              <w:t xml:space="preserve"> from a leading global provider of console gaming storage, so you can grow your library without worry.</w:t>
            </w:r>
          </w:p>
          <w:p w14:paraId="46234EE4" w14:textId="77777777" w:rsidR="000D2215" w:rsidRPr="00F365B8" w:rsidRDefault="000D2215" w:rsidP="00295BAF">
            <w:pPr>
              <w:rPr>
                <w:rFonts w:ascii="Arial" w:eastAsia="Meiryo UI" w:hAnsi="Arial" w:cs="Arial"/>
                <w:color w:val="FF0000"/>
                <w:sz w:val="20"/>
              </w:rPr>
            </w:pPr>
          </w:p>
        </w:tc>
      </w:tr>
    </w:tbl>
    <w:p w14:paraId="4880568C" w14:textId="77777777" w:rsidR="0087717E" w:rsidRDefault="0087717E" w:rsidP="00E900DF">
      <w:pPr>
        <w:rPr>
          <w:rFonts w:ascii="Meiryo UI" w:eastAsia="Meiryo UI" w:hAnsi="Meiryo UI" w:cs="Meiryo UI"/>
          <w:bCs/>
          <w:sz w:val="20"/>
        </w:rPr>
      </w:pPr>
    </w:p>
    <w:p w14:paraId="7E8501FC" w14:textId="77777777" w:rsidR="009D668E" w:rsidRDefault="009D668E" w:rsidP="00E900DF">
      <w:pPr>
        <w:rPr>
          <w:rFonts w:ascii="Meiryo UI" w:eastAsia="Meiryo UI" w:hAnsi="Meiryo UI" w:cs="Meiryo UI"/>
          <w:bCs/>
          <w:sz w:val="20"/>
        </w:rPr>
      </w:pPr>
    </w:p>
    <w:p w14:paraId="4FAA2B8A" w14:textId="77777777" w:rsidR="009D668E" w:rsidRDefault="009D668E" w:rsidP="00E900DF">
      <w:pPr>
        <w:rPr>
          <w:rFonts w:ascii="Meiryo UI" w:eastAsia="Meiryo UI" w:hAnsi="Meiryo UI" w:cs="Meiryo UI"/>
          <w:bCs/>
          <w:sz w:val="20"/>
        </w:rPr>
      </w:pPr>
    </w:p>
    <w:p w14:paraId="4E5524E0" w14:textId="77777777" w:rsidR="0041758A" w:rsidRDefault="0041758A" w:rsidP="00E900DF">
      <w:pPr>
        <w:rPr>
          <w:rFonts w:ascii="Meiryo UI" w:eastAsia="Meiryo UI" w:hAnsi="Meiryo UI" w:cs="Meiryo UI"/>
          <w:bCs/>
          <w:sz w:val="20"/>
        </w:rPr>
      </w:pPr>
    </w:p>
    <w:p w14:paraId="337473C0" w14:textId="77777777" w:rsidR="0041758A" w:rsidRDefault="0041758A" w:rsidP="00E900DF">
      <w:pPr>
        <w:rPr>
          <w:rFonts w:ascii="Meiryo UI" w:eastAsia="Meiryo UI" w:hAnsi="Meiryo UI" w:cs="Meiryo UI"/>
          <w:bCs/>
          <w:sz w:val="20"/>
        </w:rPr>
      </w:pPr>
    </w:p>
    <w:p w14:paraId="15896671" w14:textId="77777777" w:rsidR="0041758A" w:rsidRDefault="0041758A" w:rsidP="00E900DF">
      <w:pPr>
        <w:rPr>
          <w:rFonts w:ascii="Meiryo UI" w:eastAsia="Meiryo UI" w:hAnsi="Meiryo UI" w:cs="Meiryo UI"/>
          <w:bCs/>
          <w:sz w:val="20"/>
        </w:rPr>
      </w:pPr>
    </w:p>
    <w:p w14:paraId="532BC0C9" w14:textId="77777777" w:rsidR="003104B8" w:rsidRDefault="003104B8" w:rsidP="00E900DF">
      <w:pPr>
        <w:rPr>
          <w:rFonts w:ascii="Meiryo UI" w:eastAsia="Meiryo UI" w:hAnsi="Meiryo UI" w:cs="Meiryo UI"/>
          <w:bCs/>
          <w:sz w:val="20"/>
        </w:rPr>
      </w:pPr>
    </w:p>
    <w:p w14:paraId="508FC0A7" w14:textId="77777777" w:rsidR="00557301" w:rsidRDefault="00557301" w:rsidP="00E900DF">
      <w:pPr>
        <w:rPr>
          <w:rFonts w:ascii="Meiryo UI" w:eastAsia="Meiryo UI" w:hAnsi="Meiryo UI" w:cs="Meiryo UI"/>
          <w:bCs/>
          <w:sz w:val="20"/>
        </w:rPr>
      </w:pPr>
    </w:p>
    <w:tbl>
      <w:tblPr>
        <w:tblW w:w="102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400"/>
        <w:gridCol w:w="4860"/>
      </w:tblGrid>
      <w:tr w:rsidR="0087717E" w:rsidRPr="00400D5E" w14:paraId="35BC4CFC" w14:textId="77777777" w:rsidTr="00C00036">
        <w:tc>
          <w:tcPr>
            <w:tcW w:w="5400" w:type="dxa"/>
            <w:shd w:val="clear" w:color="auto" w:fill="E0E0E0"/>
            <w:vAlign w:val="center"/>
          </w:tcPr>
          <w:p w14:paraId="35DE9425" w14:textId="77777777" w:rsidR="0087717E" w:rsidRPr="00F91466" w:rsidRDefault="0087717E" w:rsidP="009B7C92">
            <w:pPr>
              <w:rPr>
                <w:rFonts w:ascii="Arial" w:eastAsia="MS Mincho" w:hAnsi="Arial" w:cs="Arial"/>
                <w:b/>
                <w:bCs/>
                <w:color w:val="000080"/>
                <w:sz w:val="20"/>
                <w:u w:val="single"/>
                <w:vertAlign w:val="superscript"/>
              </w:rPr>
            </w:pPr>
            <w:r w:rsidRPr="00400D5E">
              <w:rPr>
                <w:rFonts w:ascii="Arial" w:eastAsia="MS Mincho" w:hAnsi="Arial" w:cs="Arial"/>
                <w:b/>
                <w:bCs/>
                <w:sz w:val="20"/>
              </w:rPr>
              <w:t>Product Specifications</w:t>
            </w:r>
            <w:r w:rsidR="00F91466">
              <w:rPr>
                <w:rFonts w:ascii="Arial" w:eastAsia="MS Mincho" w:hAnsi="Arial" w:cs="Arial"/>
                <w:b/>
                <w:bCs/>
                <w:sz w:val="20"/>
                <w:vertAlign w:val="superscript"/>
              </w:rPr>
              <w:t>3</w:t>
            </w:r>
          </w:p>
        </w:tc>
        <w:tc>
          <w:tcPr>
            <w:tcW w:w="4860" w:type="dxa"/>
            <w:shd w:val="clear" w:color="auto" w:fill="E0E0E0"/>
          </w:tcPr>
          <w:p w14:paraId="36E6223D" w14:textId="77777777" w:rsidR="0087717E" w:rsidRPr="00ED6330" w:rsidRDefault="0087717E" w:rsidP="008B0295">
            <w:pPr>
              <w:rPr>
                <w:rFonts w:ascii="Arial" w:eastAsia="MS Mincho" w:hAnsi="Arial" w:cs="Arial"/>
                <w:b/>
                <w:bCs/>
                <w:sz w:val="20"/>
                <w:vertAlign w:val="superscript"/>
              </w:rPr>
            </w:pPr>
            <w:r w:rsidRPr="00400D5E">
              <w:rPr>
                <w:rFonts w:ascii="Arial" w:eastAsia="MS Mincho" w:hAnsi="Arial" w:cs="Arial"/>
                <w:b/>
                <w:bCs/>
                <w:sz w:val="20"/>
              </w:rPr>
              <w:t>Product Image</w:t>
            </w:r>
            <w:r w:rsidR="00964B2A">
              <w:rPr>
                <w:rFonts w:ascii="Arial" w:eastAsia="MS Mincho" w:hAnsi="Arial" w:cs="Arial"/>
                <w:b/>
                <w:bCs/>
                <w:sz w:val="20"/>
              </w:rPr>
              <w:t>s</w:t>
            </w:r>
            <w:r w:rsidR="008B0295">
              <w:rPr>
                <w:rFonts w:ascii="Arial" w:eastAsia="MS Mincho" w:hAnsi="Arial" w:cs="Arial"/>
                <w:b/>
                <w:bCs/>
                <w:sz w:val="20"/>
                <w:vertAlign w:val="superscript"/>
              </w:rPr>
              <w:t>9</w:t>
            </w:r>
          </w:p>
        </w:tc>
      </w:tr>
      <w:tr w:rsidR="0087717E" w:rsidRPr="00400D5E" w14:paraId="670FA4D3" w14:textId="77777777" w:rsidTr="00C00036">
        <w:tc>
          <w:tcPr>
            <w:tcW w:w="5400" w:type="dxa"/>
            <w:shd w:val="clear" w:color="auto" w:fill="auto"/>
          </w:tcPr>
          <w:p w14:paraId="13E23CB0" w14:textId="77777777" w:rsidR="0087717E" w:rsidRPr="008B0295" w:rsidRDefault="0087717E" w:rsidP="009B7C92">
            <w:pPr>
              <w:rPr>
                <w:rFonts w:ascii="Arial" w:eastAsia="MS Mincho" w:hAnsi="Arial"/>
                <w:color w:val="000000"/>
                <w:sz w:val="20"/>
                <w:vertAlign w:val="superscript"/>
              </w:rPr>
            </w:pPr>
            <w:r w:rsidRPr="00400D5E">
              <w:rPr>
                <w:rFonts w:ascii="Arial" w:eastAsia="MS Mincho" w:hAnsi="Arial"/>
                <w:color w:val="000000"/>
                <w:sz w:val="20"/>
              </w:rPr>
              <w:t>Specification</w:t>
            </w:r>
            <w:r w:rsidR="00964B2A">
              <w:rPr>
                <w:rFonts w:ascii="Arial" w:eastAsia="MS Mincho" w:hAnsi="Arial"/>
                <w:color w:val="000000"/>
                <w:sz w:val="20"/>
              </w:rPr>
              <w:t>s</w:t>
            </w:r>
          </w:p>
          <w:p w14:paraId="693ED6F2" w14:textId="77777777" w:rsidR="0087717E" w:rsidRPr="00400D5E" w:rsidRDefault="0087717E" w:rsidP="0087717E">
            <w:pPr>
              <w:numPr>
                <w:ilvl w:val="0"/>
                <w:numId w:val="18"/>
              </w:numPr>
              <w:rPr>
                <w:rFonts w:ascii="Arial" w:eastAsia="MS Mincho" w:hAnsi="Arial"/>
                <w:b/>
                <w:bCs/>
                <w:sz w:val="20"/>
                <w:u w:val="single"/>
              </w:rPr>
            </w:pPr>
            <w:r w:rsidRPr="00400D5E">
              <w:rPr>
                <w:rFonts w:ascii="Arial" w:eastAsia="MS Mincho" w:hAnsi="Arial"/>
                <w:sz w:val="20"/>
              </w:rPr>
              <w:t>Capacity</w:t>
            </w:r>
            <w:r w:rsidRPr="00400D5E">
              <w:rPr>
                <w:rFonts w:ascii="Arial" w:eastAsia="MS Mincho" w:hAnsi="Arial"/>
                <w:sz w:val="20"/>
                <w:vertAlign w:val="superscript"/>
              </w:rPr>
              <w:t>1</w:t>
            </w:r>
            <w:r w:rsidRPr="00400D5E">
              <w:rPr>
                <w:rFonts w:ascii="Arial" w:eastAsia="MS Mincho" w:hAnsi="Arial"/>
                <w:sz w:val="20"/>
              </w:rPr>
              <w:t xml:space="preserve">: </w:t>
            </w:r>
            <w:r>
              <w:rPr>
                <w:rFonts w:ascii="Arial" w:eastAsia="MS Mincho" w:hAnsi="Arial"/>
                <w:sz w:val="20"/>
              </w:rPr>
              <w:t xml:space="preserve">up to </w:t>
            </w:r>
            <w:r w:rsidR="00AE5E53">
              <w:rPr>
                <w:rFonts w:ascii="Arial" w:eastAsia="MS Mincho" w:hAnsi="Arial"/>
                <w:bCs/>
                <w:sz w:val="20"/>
                <w:lang w:eastAsia="ja-JP"/>
              </w:rPr>
              <w:t>4</w:t>
            </w:r>
            <w:r w:rsidRPr="00400D5E">
              <w:rPr>
                <w:rFonts w:ascii="Arial" w:eastAsia="MS Mincho" w:hAnsi="Arial" w:hint="eastAsia"/>
                <w:bCs/>
                <w:sz w:val="20"/>
                <w:lang w:eastAsia="ja-JP"/>
              </w:rPr>
              <w:t>TB</w:t>
            </w:r>
          </w:p>
          <w:p w14:paraId="2AC8E5CC" w14:textId="77777777" w:rsidR="00CF19CE" w:rsidRPr="00CF19CE" w:rsidRDefault="0086625C" w:rsidP="0087717E">
            <w:pPr>
              <w:numPr>
                <w:ilvl w:val="0"/>
                <w:numId w:val="18"/>
              </w:numPr>
              <w:rPr>
                <w:rFonts w:ascii="Arial" w:eastAsia="MS Mincho" w:hAnsi="Arial"/>
                <w:b/>
                <w:bCs/>
                <w:sz w:val="20"/>
                <w:u w:val="single"/>
              </w:rPr>
            </w:pPr>
            <w:r>
              <w:rPr>
                <w:rFonts w:ascii="Arial" w:eastAsia="MS Mincho" w:hAnsi="Arial"/>
                <w:sz w:val="20"/>
              </w:rPr>
              <w:t>Interface</w:t>
            </w:r>
            <w:r w:rsidR="0087717E" w:rsidRPr="00400D5E">
              <w:rPr>
                <w:rFonts w:ascii="Arial" w:eastAsia="MS Mincho" w:hAnsi="Arial"/>
                <w:sz w:val="20"/>
              </w:rPr>
              <w:t xml:space="preserve">: </w:t>
            </w:r>
          </w:p>
          <w:p w14:paraId="78247B74" w14:textId="77777777" w:rsidR="00977466" w:rsidRPr="00977466" w:rsidRDefault="0087717E" w:rsidP="00B36F56">
            <w:pPr>
              <w:numPr>
                <w:ilvl w:val="1"/>
                <w:numId w:val="18"/>
              </w:numPr>
              <w:rPr>
                <w:rFonts w:ascii="Arial" w:eastAsia="MS Mincho" w:hAnsi="Arial"/>
                <w:b/>
                <w:bCs/>
                <w:sz w:val="20"/>
                <w:u w:val="single"/>
              </w:rPr>
            </w:pPr>
            <w:r w:rsidRPr="00977466">
              <w:rPr>
                <w:rFonts w:ascii="Arial" w:eastAsia="MS Mincho" w:hAnsi="Arial"/>
                <w:sz w:val="20"/>
              </w:rPr>
              <w:t>USB 3.0</w:t>
            </w:r>
          </w:p>
          <w:p w14:paraId="2AA101C2" w14:textId="77777777" w:rsidR="0087717E" w:rsidRPr="00977466" w:rsidRDefault="0087717E" w:rsidP="00B36F56">
            <w:pPr>
              <w:numPr>
                <w:ilvl w:val="1"/>
                <w:numId w:val="18"/>
              </w:numPr>
              <w:rPr>
                <w:rFonts w:ascii="Arial" w:eastAsia="MS Mincho" w:hAnsi="Arial"/>
                <w:b/>
                <w:bCs/>
                <w:sz w:val="20"/>
                <w:u w:val="single"/>
              </w:rPr>
            </w:pPr>
            <w:r w:rsidRPr="00977466">
              <w:rPr>
                <w:rFonts w:ascii="Arial" w:eastAsia="MS Mincho" w:hAnsi="Arial"/>
                <w:sz w:val="20"/>
              </w:rPr>
              <w:t>USB 2.0</w:t>
            </w:r>
          </w:p>
          <w:p w14:paraId="7DCD499D" w14:textId="77777777" w:rsidR="0087717E" w:rsidRPr="00400D5E" w:rsidRDefault="0087717E" w:rsidP="0087717E">
            <w:pPr>
              <w:numPr>
                <w:ilvl w:val="0"/>
                <w:numId w:val="18"/>
              </w:numPr>
              <w:rPr>
                <w:rFonts w:ascii="Arial" w:eastAsia="MS Mincho" w:hAnsi="Arial"/>
                <w:b/>
                <w:bCs/>
                <w:sz w:val="20"/>
                <w:u w:val="single"/>
              </w:rPr>
            </w:pPr>
            <w:r w:rsidRPr="00400D5E">
              <w:rPr>
                <w:rFonts w:ascii="Arial" w:eastAsia="MS Mincho" w:hAnsi="Arial"/>
                <w:sz w:val="20"/>
              </w:rPr>
              <w:t>Interface Transfer Rate</w:t>
            </w:r>
            <w:r w:rsidR="008B0295">
              <w:rPr>
                <w:rFonts w:ascii="Arial" w:eastAsia="MS Mincho" w:hAnsi="Arial"/>
                <w:sz w:val="20"/>
                <w:vertAlign w:val="superscript"/>
              </w:rPr>
              <w:t>7</w:t>
            </w:r>
            <w:r w:rsidRPr="00400D5E">
              <w:rPr>
                <w:rFonts w:ascii="Arial" w:eastAsia="MS Mincho" w:hAnsi="Arial"/>
                <w:sz w:val="20"/>
              </w:rPr>
              <w:t xml:space="preserve">: </w:t>
            </w:r>
          </w:p>
          <w:p w14:paraId="478DF995" w14:textId="77777777" w:rsidR="0087717E" w:rsidRPr="00400D5E" w:rsidRDefault="0087717E" w:rsidP="0087717E">
            <w:pPr>
              <w:numPr>
                <w:ilvl w:val="1"/>
                <w:numId w:val="18"/>
              </w:numPr>
              <w:rPr>
                <w:rFonts w:ascii="Arial" w:eastAsia="MS Mincho" w:hAnsi="Arial"/>
                <w:b/>
                <w:bCs/>
                <w:sz w:val="20"/>
                <w:u w:val="single"/>
              </w:rPr>
            </w:pPr>
            <w:r w:rsidRPr="00400D5E">
              <w:rPr>
                <w:rFonts w:ascii="Arial" w:eastAsia="MS Mincho" w:hAnsi="Arial"/>
                <w:sz w:val="20"/>
              </w:rPr>
              <w:t>Up to 5 Gb/s (USB 3.0)</w:t>
            </w:r>
          </w:p>
          <w:p w14:paraId="2CAC922F" w14:textId="77777777" w:rsidR="0087717E" w:rsidRPr="00C00036" w:rsidRDefault="0087717E" w:rsidP="0087717E">
            <w:pPr>
              <w:numPr>
                <w:ilvl w:val="1"/>
                <w:numId w:val="18"/>
              </w:numPr>
              <w:rPr>
                <w:rFonts w:ascii="Arial" w:eastAsia="MS Mincho" w:hAnsi="Arial"/>
                <w:b/>
                <w:bCs/>
                <w:sz w:val="20"/>
                <w:u w:val="single"/>
              </w:rPr>
            </w:pPr>
            <w:r w:rsidRPr="00400D5E">
              <w:rPr>
                <w:rFonts w:ascii="Arial" w:eastAsia="MS Mincho" w:hAnsi="Arial"/>
                <w:sz w:val="20"/>
              </w:rPr>
              <w:t>Up to 480 Mb/s (USB 2.0)</w:t>
            </w:r>
          </w:p>
          <w:p w14:paraId="7370F2BB" w14:textId="77777777" w:rsidR="00C00036" w:rsidRPr="00400D5E" w:rsidRDefault="00ED6330" w:rsidP="00C00036">
            <w:pPr>
              <w:numPr>
                <w:ilvl w:val="0"/>
                <w:numId w:val="18"/>
              </w:numPr>
              <w:rPr>
                <w:rFonts w:ascii="Arial" w:eastAsia="MS Mincho" w:hAnsi="Arial"/>
                <w:b/>
                <w:bCs/>
                <w:sz w:val="20"/>
                <w:u w:val="single"/>
              </w:rPr>
            </w:pPr>
            <w:r>
              <w:rPr>
                <w:rFonts w:ascii="Arial" w:eastAsia="MS Mincho" w:hAnsi="Arial"/>
                <w:sz w:val="20"/>
              </w:rPr>
              <w:t xml:space="preserve">Drive format: </w:t>
            </w:r>
            <w:r w:rsidR="00C00036">
              <w:rPr>
                <w:rFonts w:ascii="Arial" w:eastAsia="MS Mincho" w:hAnsi="Arial"/>
                <w:sz w:val="20"/>
              </w:rPr>
              <w:t>exFAT</w:t>
            </w:r>
          </w:p>
          <w:p w14:paraId="4F1CF215" w14:textId="77777777" w:rsidR="0087717E" w:rsidRPr="0087717E" w:rsidRDefault="0087717E" w:rsidP="0087717E">
            <w:pPr>
              <w:numPr>
                <w:ilvl w:val="0"/>
                <w:numId w:val="18"/>
              </w:numPr>
              <w:rPr>
                <w:rFonts w:ascii="Arial" w:eastAsia="MS Mincho" w:hAnsi="Arial"/>
                <w:b/>
                <w:bCs/>
                <w:sz w:val="20"/>
                <w:u w:val="single"/>
              </w:rPr>
            </w:pPr>
            <w:r>
              <w:rPr>
                <w:rFonts w:ascii="Arial" w:eastAsia="MS Mincho" w:hAnsi="Arial"/>
                <w:sz w:val="20"/>
                <w:lang w:val="pl-PL"/>
              </w:rPr>
              <w:t>Size</w:t>
            </w:r>
            <w:r w:rsidR="00775952">
              <w:rPr>
                <w:rFonts w:ascii="Arial" w:eastAsia="MS Mincho" w:hAnsi="Arial"/>
                <w:sz w:val="20"/>
                <w:lang w:val="pl-PL"/>
              </w:rPr>
              <w:t xml:space="preserve"> (mm)</w:t>
            </w:r>
          </w:p>
          <w:p w14:paraId="247FFD1A" w14:textId="77777777" w:rsidR="0087717E" w:rsidRPr="002772A6" w:rsidRDefault="002772A6" w:rsidP="0087717E">
            <w:pPr>
              <w:numPr>
                <w:ilvl w:val="1"/>
                <w:numId w:val="18"/>
              </w:numPr>
              <w:rPr>
                <w:rFonts w:ascii="Arial" w:eastAsia="MS Mincho" w:hAnsi="Arial"/>
                <w:bCs/>
                <w:sz w:val="20"/>
              </w:rPr>
            </w:pPr>
            <w:r>
              <w:rPr>
                <w:rFonts w:ascii="Arial" w:eastAsia="MS Mincho" w:hAnsi="Arial"/>
                <w:bCs/>
                <w:sz w:val="20"/>
              </w:rPr>
              <w:t xml:space="preserve"> 1TB</w:t>
            </w:r>
            <w:r w:rsidR="00C00036">
              <w:rPr>
                <w:rFonts w:ascii="Arial" w:eastAsia="MS Mincho" w:hAnsi="Arial"/>
                <w:bCs/>
                <w:sz w:val="20"/>
              </w:rPr>
              <w:t>/2TB</w:t>
            </w:r>
            <w:r>
              <w:rPr>
                <w:rFonts w:ascii="Arial" w:eastAsia="MS Mincho" w:hAnsi="Arial"/>
                <w:bCs/>
                <w:sz w:val="20"/>
              </w:rPr>
              <w:t xml:space="preserve">: </w:t>
            </w:r>
            <w:r w:rsidR="00C00036">
              <w:rPr>
                <w:rFonts w:ascii="Arial" w:eastAsia="MS Mincho" w:hAnsi="Arial"/>
                <w:bCs/>
                <w:sz w:val="20"/>
              </w:rPr>
              <w:t>80(W) x 111(L) x 13.5</w:t>
            </w:r>
            <w:r w:rsidR="00775952">
              <w:rPr>
                <w:rFonts w:ascii="Arial" w:eastAsia="MS Mincho" w:hAnsi="Arial"/>
                <w:bCs/>
                <w:sz w:val="20"/>
              </w:rPr>
              <w:t>(H)</w:t>
            </w:r>
          </w:p>
          <w:p w14:paraId="5D1D9061" w14:textId="77777777" w:rsidR="0087717E" w:rsidRPr="002772A6" w:rsidRDefault="00775952" w:rsidP="002772A6">
            <w:pPr>
              <w:numPr>
                <w:ilvl w:val="1"/>
                <w:numId w:val="18"/>
              </w:numPr>
              <w:rPr>
                <w:rFonts w:ascii="Arial" w:eastAsia="MS Mincho" w:hAnsi="Arial"/>
                <w:bCs/>
                <w:sz w:val="20"/>
              </w:rPr>
            </w:pPr>
            <w:r>
              <w:rPr>
                <w:rFonts w:ascii="Arial" w:eastAsia="MS Mincho" w:hAnsi="Arial"/>
                <w:bCs/>
                <w:sz w:val="20"/>
              </w:rPr>
              <w:t xml:space="preserve"> </w:t>
            </w:r>
            <w:r w:rsidR="00C00036">
              <w:rPr>
                <w:rFonts w:ascii="Arial" w:eastAsia="MS Mincho" w:hAnsi="Arial"/>
                <w:bCs/>
                <w:sz w:val="20"/>
              </w:rPr>
              <w:t>4</w:t>
            </w:r>
            <w:r w:rsidR="00301192">
              <w:rPr>
                <w:rFonts w:ascii="Arial" w:eastAsia="MS Mincho" w:hAnsi="Arial"/>
                <w:bCs/>
                <w:sz w:val="20"/>
              </w:rPr>
              <w:t>TB</w:t>
            </w:r>
            <w:r w:rsidR="002772A6">
              <w:rPr>
                <w:rFonts w:ascii="Arial" w:eastAsia="MS Mincho" w:hAnsi="Arial"/>
                <w:bCs/>
                <w:sz w:val="20"/>
              </w:rPr>
              <w:t xml:space="preserve">: </w:t>
            </w:r>
            <w:r w:rsidR="00C00036">
              <w:rPr>
                <w:rFonts w:ascii="Arial" w:eastAsia="MS Mincho" w:hAnsi="Arial"/>
                <w:bCs/>
                <w:sz w:val="20"/>
              </w:rPr>
              <w:t>80(W) x 111(L) x 19</w:t>
            </w:r>
            <w:r>
              <w:rPr>
                <w:rFonts w:ascii="Arial" w:eastAsia="MS Mincho" w:hAnsi="Arial"/>
                <w:bCs/>
                <w:sz w:val="20"/>
              </w:rPr>
              <w:t>.5(H)</w:t>
            </w:r>
          </w:p>
          <w:p w14:paraId="5238D372" w14:textId="77777777" w:rsidR="0087717E" w:rsidRPr="00400D5E" w:rsidRDefault="0087717E" w:rsidP="0087717E">
            <w:pPr>
              <w:numPr>
                <w:ilvl w:val="0"/>
                <w:numId w:val="18"/>
              </w:numPr>
              <w:rPr>
                <w:rFonts w:ascii="Arial" w:eastAsia="MS Mincho" w:hAnsi="Arial"/>
                <w:b/>
                <w:bCs/>
                <w:sz w:val="20"/>
                <w:u w:val="single"/>
              </w:rPr>
            </w:pPr>
            <w:r w:rsidRPr="00400D5E">
              <w:rPr>
                <w:rFonts w:ascii="Arial" w:eastAsia="MS Mincho" w:hAnsi="Arial"/>
                <w:sz w:val="20"/>
              </w:rPr>
              <w:t>Color</w:t>
            </w:r>
            <w:r w:rsidR="0086625C">
              <w:rPr>
                <w:rFonts w:ascii="Arial" w:eastAsia="MS Mincho" w:hAnsi="Arial"/>
                <w:sz w:val="20"/>
              </w:rPr>
              <w:t>s</w:t>
            </w:r>
            <w:r w:rsidRPr="00400D5E">
              <w:rPr>
                <w:rFonts w:ascii="Arial" w:eastAsia="MS Mincho" w:hAnsi="Arial"/>
                <w:sz w:val="20"/>
              </w:rPr>
              <w:t xml:space="preserve">: </w:t>
            </w:r>
            <w:r w:rsidR="000121D8">
              <w:rPr>
                <w:rFonts w:ascii="Arial" w:eastAsia="MS Mincho" w:hAnsi="Arial"/>
                <w:sz w:val="20"/>
                <w:lang w:eastAsia="ja-JP"/>
              </w:rPr>
              <w:t>Black</w:t>
            </w:r>
          </w:p>
          <w:p w14:paraId="6914A011" w14:textId="77777777" w:rsidR="0087717E" w:rsidRPr="002772A6" w:rsidRDefault="0087717E" w:rsidP="0087717E">
            <w:pPr>
              <w:numPr>
                <w:ilvl w:val="0"/>
                <w:numId w:val="18"/>
              </w:numPr>
              <w:rPr>
                <w:rFonts w:ascii="Arial" w:eastAsia="MS Mincho" w:hAnsi="Arial"/>
                <w:b/>
                <w:bCs/>
                <w:sz w:val="20"/>
                <w:u w:val="single"/>
              </w:rPr>
            </w:pPr>
            <w:r w:rsidRPr="00400D5E">
              <w:rPr>
                <w:rFonts w:ascii="Arial" w:eastAsia="MS Mincho" w:hAnsi="Arial"/>
                <w:sz w:val="20"/>
              </w:rPr>
              <w:t>Weight</w:t>
            </w:r>
            <w:r w:rsidR="00775952">
              <w:rPr>
                <w:rFonts w:ascii="Arial" w:eastAsia="MS Mincho" w:hAnsi="Arial"/>
                <w:sz w:val="20"/>
              </w:rPr>
              <w:t xml:space="preserve"> (g)</w:t>
            </w:r>
            <w:r w:rsidRPr="00400D5E">
              <w:rPr>
                <w:rFonts w:ascii="Arial" w:eastAsia="MS Mincho" w:hAnsi="Arial"/>
                <w:sz w:val="20"/>
              </w:rPr>
              <w:t xml:space="preserve">: </w:t>
            </w:r>
          </w:p>
          <w:p w14:paraId="574D9C58" w14:textId="77777777" w:rsidR="00276CAD" w:rsidRPr="00276CAD" w:rsidRDefault="00775952" w:rsidP="00276CAD">
            <w:pPr>
              <w:numPr>
                <w:ilvl w:val="1"/>
                <w:numId w:val="18"/>
              </w:numPr>
              <w:rPr>
                <w:rFonts w:ascii="Arial" w:eastAsia="MS Mincho" w:hAnsi="Arial"/>
                <w:bCs/>
                <w:sz w:val="20"/>
              </w:rPr>
            </w:pPr>
            <w:r>
              <w:rPr>
                <w:rFonts w:ascii="Arial" w:eastAsia="MS Mincho" w:hAnsi="Arial"/>
                <w:bCs/>
                <w:sz w:val="20"/>
              </w:rPr>
              <w:t>1TB</w:t>
            </w:r>
            <w:r w:rsidR="00C00036">
              <w:rPr>
                <w:rFonts w:ascii="Arial" w:eastAsia="MS Mincho" w:hAnsi="Arial"/>
                <w:bCs/>
                <w:sz w:val="20"/>
              </w:rPr>
              <w:t>/2TB:149</w:t>
            </w:r>
          </w:p>
          <w:p w14:paraId="5773B296" w14:textId="77777777" w:rsidR="006567DA" w:rsidRPr="003104B8" w:rsidRDefault="00C00036" w:rsidP="006567DA">
            <w:pPr>
              <w:numPr>
                <w:ilvl w:val="1"/>
                <w:numId w:val="18"/>
              </w:numPr>
              <w:rPr>
                <w:rFonts w:ascii="Arial" w:eastAsia="MS Mincho" w:hAnsi="Arial"/>
                <w:b/>
                <w:bCs/>
                <w:sz w:val="20"/>
                <w:u w:val="single"/>
              </w:rPr>
            </w:pPr>
            <w:r>
              <w:rPr>
                <w:rFonts w:ascii="Arial" w:eastAsia="MS Mincho" w:hAnsi="Arial"/>
                <w:bCs/>
                <w:sz w:val="20"/>
              </w:rPr>
              <w:t>4</w:t>
            </w:r>
            <w:r w:rsidR="00301192">
              <w:rPr>
                <w:rFonts w:ascii="Arial" w:eastAsia="MS Mincho" w:hAnsi="Arial"/>
                <w:bCs/>
                <w:sz w:val="20"/>
              </w:rPr>
              <w:t>TB</w:t>
            </w:r>
            <w:r w:rsidR="00276CAD" w:rsidRPr="00276CAD">
              <w:rPr>
                <w:rFonts w:ascii="Arial" w:eastAsia="MS Mincho" w:hAnsi="Arial"/>
                <w:bCs/>
                <w:sz w:val="20"/>
              </w:rPr>
              <w:t>:</w:t>
            </w:r>
            <w:r>
              <w:rPr>
                <w:rFonts w:ascii="Arial" w:eastAsia="MS Mincho" w:hAnsi="Arial"/>
                <w:bCs/>
                <w:sz w:val="20"/>
              </w:rPr>
              <w:t xml:space="preserve"> 210</w:t>
            </w:r>
          </w:p>
          <w:p w14:paraId="0C96FD6F" w14:textId="77777777" w:rsidR="006567DA" w:rsidRPr="00400D5E" w:rsidRDefault="006567DA" w:rsidP="006567DA">
            <w:pPr>
              <w:rPr>
                <w:rFonts w:ascii="Arial" w:eastAsia="MS Mincho" w:hAnsi="Arial"/>
                <w:b/>
                <w:bCs/>
                <w:sz w:val="20"/>
                <w:u w:val="single"/>
              </w:rPr>
            </w:pPr>
          </w:p>
          <w:p w14:paraId="1785561B" w14:textId="77777777" w:rsidR="0087717E" w:rsidRPr="00400D5E" w:rsidRDefault="0087717E" w:rsidP="009B7C92">
            <w:pPr>
              <w:rPr>
                <w:rFonts w:ascii="Arial" w:eastAsia="MS Mincho" w:hAnsi="Arial"/>
                <w:sz w:val="20"/>
              </w:rPr>
            </w:pPr>
            <w:r w:rsidRPr="00400D5E">
              <w:rPr>
                <w:rFonts w:ascii="Arial" w:eastAsia="MS Mincho" w:hAnsi="Arial"/>
                <w:sz w:val="20"/>
              </w:rPr>
              <w:t>Contents</w:t>
            </w:r>
          </w:p>
          <w:p w14:paraId="714507EC" w14:textId="36B5777E" w:rsidR="0087717E" w:rsidRPr="00400D5E" w:rsidRDefault="0087717E" w:rsidP="0087717E">
            <w:pPr>
              <w:numPr>
                <w:ilvl w:val="0"/>
                <w:numId w:val="18"/>
              </w:numPr>
              <w:rPr>
                <w:rFonts w:ascii="Arial" w:eastAsia="MS Mincho" w:hAnsi="Arial"/>
                <w:b/>
                <w:bCs/>
                <w:sz w:val="20"/>
                <w:u w:val="single"/>
              </w:rPr>
            </w:pPr>
            <w:r w:rsidRPr="00400D5E">
              <w:rPr>
                <w:rFonts w:ascii="Arial" w:eastAsia="MS Mincho" w:hAnsi="Arial"/>
                <w:sz w:val="20"/>
              </w:rPr>
              <w:t xml:space="preserve">Toshiba </w:t>
            </w:r>
            <w:proofErr w:type="spellStart"/>
            <w:r w:rsidRPr="00400D5E">
              <w:rPr>
                <w:rFonts w:ascii="Arial" w:eastAsia="MS Mincho" w:hAnsi="Arial"/>
                <w:sz w:val="20"/>
              </w:rPr>
              <w:t>Canvio</w:t>
            </w:r>
            <w:proofErr w:type="spellEnd"/>
            <w:r w:rsidRPr="00E30C72">
              <w:rPr>
                <w:rFonts w:ascii="Arial" w:eastAsia="MS Mincho" w:hAnsi="Arial"/>
                <w:sz w:val="20"/>
                <w:vertAlign w:val="superscript"/>
              </w:rPr>
              <w:t>®</w:t>
            </w:r>
            <w:r w:rsidRPr="00400D5E">
              <w:rPr>
                <w:rFonts w:ascii="Arial" w:eastAsia="MS Mincho" w:hAnsi="Arial"/>
                <w:sz w:val="20"/>
              </w:rPr>
              <w:t xml:space="preserve"> </w:t>
            </w:r>
            <w:r w:rsidR="000121D8">
              <w:rPr>
                <w:rFonts w:ascii="Arial" w:eastAsia="MS Mincho" w:hAnsi="Arial"/>
                <w:sz w:val="20"/>
              </w:rPr>
              <w:t>Gaming</w:t>
            </w:r>
            <w:r w:rsidR="00775952">
              <w:rPr>
                <w:rFonts w:ascii="Arial" w:eastAsia="MS Mincho" w:hAnsi="Arial"/>
                <w:sz w:val="20"/>
              </w:rPr>
              <w:t xml:space="preserve"> Portable</w:t>
            </w:r>
            <w:ins w:id="4" w:author="Jacky Lee" w:date="2020-08-14T09:58:00Z">
              <w:r w:rsidR="00457E0E">
                <w:rPr>
                  <w:rFonts w:ascii="Arial" w:eastAsia="MS Mincho" w:hAnsi="Arial"/>
                  <w:sz w:val="20"/>
                </w:rPr>
                <w:t xml:space="preserve"> External</w:t>
              </w:r>
            </w:ins>
            <w:r>
              <w:rPr>
                <w:rFonts w:ascii="Arial" w:eastAsia="MS Mincho" w:hAnsi="Arial"/>
                <w:sz w:val="20"/>
              </w:rPr>
              <w:t xml:space="preserve"> </w:t>
            </w:r>
            <w:r w:rsidRPr="00400D5E">
              <w:rPr>
                <w:rFonts w:ascii="Arial" w:eastAsia="MS Mincho" w:hAnsi="Arial"/>
                <w:sz w:val="20"/>
              </w:rPr>
              <w:t xml:space="preserve">Hard Drive </w:t>
            </w:r>
          </w:p>
          <w:p w14:paraId="004DD8D5" w14:textId="77777777" w:rsidR="00E30C72" w:rsidRPr="00400D5E" w:rsidRDefault="00540FC9" w:rsidP="0087717E">
            <w:pPr>
              <w:numPr>
                <w:ilvl w:val="0"/>
                <w:numId w:val="18"/>
              </w:numPr>
              <w:rPr>
                <w:rFonts w:ascii="Arial" w:eastAsia="MS Mincho" w:hAnsi="Arial"/>
                <w:b/>
                <w:bCs/>
                <w:sz w:val="20"/>
                <w:u w:val="single"/>
              </w:rPr>
            </w:pPr>
            <w:r>
              <w:rPr>
                <w:rFonts w:ascii="Arial" w:eastAsia="MS Mincho" w:hAnsi="Arial"/>
                <w:sz w:val="20"/>
              </w:rPr>
              <w:t>USB</w:t>
            </w:r>
            <w:r w:rsidR="00977466">
              <w:rPr>
                <w:rFonts w:ascii="Arial" w:eastAsia="MS Mincho" w:hAnsi="Arial"/>
                <w:sz w:val="20"/>
              </w:rPr>
              <w:t xml:space="preserve"> </w:t>
            </w:r>
            <w:r>
              <w:rPr>
                <w:rFonts w:ascii="Arial" w:eastAsia="MS Mincho" w:hAnsi="Arial"/>
                <w:sz w:val="20"/>
              </w:rPr>
              <w:t xml:space="preserve">Type-A </w:t>
            </w:r>
            <w:r w:rsidR="00977466">
              <w:rPr>
                <w:rFonts w:ascii="Arial" w:eastAsia="MS Mincho" w:hAnsi="Arial"/>
                <w:sz w:val="20"/>
              </w:rPr>
              <w:t>to</w:t>
            </w:r>
            <w:r>
              <w:rPr>
                <w:rFonts w:ascii="Arial" w:eastAsia="MS Mincho" w:hAnsi="Arial"/>
                <w:sz w:val="20"/>
              </w:rPr>
              <w:t xml:space="preserve"> Micro-B</w:t>
            </w:r>
            <w:r w:rsidR="00E30C72">
              <w:rPr>
                <w:rFonts w:ascii="Arial" w:eastAsia="MS Mincho" w:hAnsi="Arial"/>
                <w:sz w:val="20"/>
              </w:rPr>
              <w:t xml:space="preserve"> Cable</w:t>
            </w:r>
          </w:p>
          <w:p w14:paraId="45840CAA" w14:textId="77777777" w:rsidR="0087717E" w:rsidRPr="00400D5E" w:rsidRDefault="00775952" w:rsidP="00775952">
            <w:pPr>
              <w:numPr>
                <w:ilvl w:val="0"/>
                <w:numId w:val="18"/>
              </w:numPr>
              <w:rPr>
                <w:rFonts w:ascii="Arial" w:eastAsia="MS Mincho" w:hAnsi="Arial"/>
                <w:b/>
                <w:bCs/>
                <w:sz w:val="20"/>
                <w:u w:val="single"/>
              </w:rPr>
            </w:pPr>
            <w:r>
              <w:rPr>
                <w:rFonts w:ascii="Arial" w:eastAsia="MS Mincho" w:hAnsi="Arial"/>
                <w:sz w:val="20"/>
              </w:rPr>
              <w:t>Quick</w:t>
            </w:r>
            <w:r w:rsidR="0087717E" w:rsidRPr="00400D5E">
              <w:rPr>
                <w:rFonts w:ascii="Arial" w:eastAsia="MS Mincho" w:hAnsi="Arial"/>
                <w:sz w:val="20"/>
              </w:rPr>
              <w:t xml:space="preserve"> Start Guide</w:t>
            </w:r>
          </w:p>
          <w:p w14:paraId="75E6B2D1" w14:textId="77777777" w:rsidR="002D33E6" w:rsidRPr="00400D5E" w:rsidRDefault="00772904" w:rsidP="0087717E">
            <w:pPr>
              <w:numPr>
                <w:ilvl w:val="0"/>
                <w:numId w:val="18"/>
              </w:numPr>
              <w:rPr>
                <w:rFonts w:ascii="Arial" w:eastAsia="MS Mincho" w:hAnsi="Arial"/>
                <w:b/>
                <w:bCs/>
                <w:sz w:val="20"/>
                <w:u w:val="single"/>
              </w:rPr>
            </w:pPr>
            <w:r>
              <w:rPr>
                <w:rFonts w:ascii="Arial" w:eastAsia="MS Mincho" w:hAnsi="Arial" w:cs="Arial"/>
                <w:sz w:val="20"/>
              </w:rPr>
              <w:t>2</w:t>
            </w:r>
            <w:r w:rsidR="00291E2F">
              <w:rPr>
                <w:rFonts w:ascii="Arial" w:eastAsia="MS Mincho" w:hAnsi="Arial" w:cs="Arial"/>
                <w:sz w:val="20"/>
              </w:rPr>
              <w:t>-</w:t>
            </w:r>
            <w:r w:rsidR="002D33E6">
              <w:rPr>
                <w:rFonts w:ascii="Arial" w:eastAsia="MS Mincho" w:hAnsi="Arial" w:cs="Arial"/>
                <w:sz w:val="20"/>
              </w:rPr>
              <w:t>year standard limited warranty</w:t>
            </w:r>
            <w:r w:rsidR="00327EDA">
              <w:rPr>
                <w:rFonts w:ascii="Arial" w:eastAsia="MS Mincho" w:hAnsi="Arial" w:cs="Arial"/>
                <w:sz w:val="20"/>
                <w:vertAlign w:val="superscript"/>
              </w:rPr>
              <w:t>2</w:t>
            </w:r>
          </w:p>
          <w:p w14:paraId="2E66FB15" w14:textId="77777777" w:rsidR="0087717E" w:rsidRDefault="0087717E" w:rsidP="009B7C92">
            <w:pPr>
              <w:ind w:left="720"/>
              <w:rPr>
                <w:rFonts w:ascii="Arial" w:eastAsia="MS Mincho" w:hAnsi="Arial"/>
                <w:b/>
                <w:bCs/>
                <w:sz w:val="20"/>
                <w:u w:val="single"/>
              </w:rPr>
            </w:pPr>
          </w:p>
          <w:p w14:paraId="3FBB118C" w14:textId="77777777" w:rsidR="00772904" w:rsidRPr="00400D5E" w:rsidRDefault="00772904" w:rsidP="009B7C92">
            <w:pPr>
              <w:ind w:left="720"/>
              <w:rPr>
                <w:rFonts w:ascii="Arial" w:eastAsia="MS Mincho" w:hAnsi="Arial"/>
                <w:b/>
                <w:bCs/>
                <w:sz w:val="20"/>
                <w:u w:val="single"/>
              </w:rPr>
            </w:pPr>
          </w:p>
          <w:p w14:paraId="069CF530" w14:textId="77777777" w:rsidR="00C7797A" w:rsidRPr="00400D5E" w:rsidRDefault="00C7797A" w:rsidP="00C7797A">
            <w:pPr>
              <w:rPr>
                <w:rFonts w:ascii="Arial" w:eastAsia="MS Mincho" w:hAnsi="Arial"/>
                <w:sz w:val="20"/>
                <w:vertAlign w:val="superscript"/>
              </w:rPr>
            </w:pPr>
            <w:r w:rsidRPr="00400D5E">
              <w:rPr>
                <w:rFonts w:ascii="Arial" w:eastAsia="MS Mincho" w:hAnsi="Arial"/>
                <w:sz w:val="20"/>
              </w:rPr>
              <w:t>System Requirements</w:t>
            </w:r>
          </w:p>
          <w:p w14:paraId="4E76F74C" w14:textId="77777777" w:rsidR="00C00036" w:rsidRDefault="00C00036" w:rsidP="00C7797A">
            <w:pPr>
              <w:numPr>
                <w:ilvl w:val="0"/>
                <w:numId w:val="18"/>
              </w:numPr>
              <w:rPr>
                <w:rFonts w:ascii="Arial" w:eastAsia="MS Mincho" w:hAnsi="Arial"/>
                <w:sz w:val="20"/>
              </w:rPr>
            </w:pPr>
            <w:r>
              <w:rPr>
                <w:rFonts w:ascii="Arial" w:eastAsia="MS Mincho" w:hAnsi="Arial"/>
                <w:sz w:val="20"/>
              </w:rPr>
              <w:t>Computers:</w:t>
            </w:r>
          </w:p>
          <w:p w14:paraId="44F9F5AD" w14:textId="77777777" w:rsidR="00C7797A" w:rsidRPr="00400D5E" w:rsidRDefault="00C7797A" w:rsidP="00C00036">
            <w:pPr>
              <w:numPr>
                <w:ilvl w:val="1"/>
                <w:numId w:val="18"/>
              </w:numPr>
              <w:rPr>
                <w:rFonts w:ascii="Arial" w:eastAsia="MS Mincho" w:hAnsi="Arial"/>
                <w:sz w:val="20"/>
              </w:rPr>
            </w:pPr>
            <w:r w:rsidRPr="00400D5E">
              <w:rPr>
                <w:rFonts w:ascii="Arial" w:eastAsia="MS Mincho" w:hAnsi="Arial"/>
                <w:sz w:val="20"/>
              </w:rPr>
              <w:t>Windows</w:t>
            </w:r>
            <w:r w:rsidR="00EA5042" w:rsidRPr="00C00036">
              <w:rPr>
                <w:rFonts w:ascii="Arial" w:eastAsia="MS Mincho" w:hAnsi="Arial"/>
                <w:sz w:val="20"/>
                <w:vertAlign w:val="superscript"/>
              </w:rPr>
              <w:t>®</w:t>
            </w:r>
            <w:r w:rsidRPr="00400D5E">
              <w:rPr>
                <w:rFonts w:ascii="Arial" w:eastAsia="MS Mincho" w:hAnsi="Arial"/>
                <w:sz w:val="20"/>
              </w:rPr>
              <w:t xml:space="preserve"> 10,</w:t>
            </w:r>
            <w:r>
              <w:rPr>
                <w:rFonts w:ascii="Arial" w:eastAsia="MS Mincho" w:hAnsi="Arial"/>
                <w:sz w:val="20"/>
              </w:rPr>
              <w:t xml:space="preserve"> </w:t>
            </w:r>
            <w:r w:rsidR="00775952">
              <w:rPr>
                <w:rFonts w:ascii="Arial" w:eastAsia="MS Mincho" w:hAnsi="Arial"/>
                <w:sz w:val="20"/>
              </w:rPr>
              <w:t>Windows</w:t>
            </w:r>
            <w:r w:rsidR="00EA5042" w:rsidRPr="00D03394">
              <w:rPr>
                <w:rFonts w:ascii="Arial" w:eastAsia="MS Mincho" w:hAnsi="Arial"/>
                <w:sz w:val="20"/>
                <w:vertAlign w:val="superscript"/>
              </w:rPr>
              <w:t>®</w:t>
            </w:r>
            <w:r w:rsidR="00C00036">
              <w:rPr>
                <w:rFonts w:ascii="Arial" w:eastAsia="MS Mincho" w:hAnsi="Arial"/>
                <w:sz w:val="20"/>
              </w:rPr>
              <w:t xml:space="preserve"> 8.1</w:t>
            </w:r>
          </w:p>
          <w:p w14:paraId="4452CA3C" w14:textId="77777777" w:rsidR="00D8551E" w:rsidRDefault="00385B42" w:rsidP="00C00036">
            <w:pPr>
              <w:numPr>
                <w:ilvl w:val="1"/>
                <w:numId w:val="18"/>
              </w:numPr>
              <w:rPr>
                <w:rFonts w:ascii="Arial" w:eastAsia="MS Mincho" w:hAnsi="Arial"/>
                <w:sz w:val="20"/>
              </w:rPr>
            </w:pPr>
            <w:r>
              <w:rPr>
                <w:rFonts w:ascii="Arial" w:eastAsia="MS Mincho" w:hAnsi="Arial"/>
                <w:sz w:val="20"/>
              </w:rPr>
              <w:t>mac</w:t>
            </w:r>
            <w:r w:rsidR="00D8551E" w:rsidRPr="00D8551E">
              <w:rPr>
                <w:rFonts w:ascii="Arial" w:eastAsia="MS Mincho" w:hAnsi="Arial"/>
                <w:sz w:val="20"/>
              </w:rPr>
              <w:t xml:space="preserve">OS </w:t>
            </w:r>
            <w:r w:rsidR="000121D8">
              <w:rPr>
                <w:rFonts w:ascii="Arial" w:eastAsia="MS Mincho" w:hAnsi="Arial"/>
                <w:sz w:val="20"/>
              </w:rPr>
              <w:t>v10.15 / v10.14 / v10.13</w:t>
            </w:r>
          </w:p>
          <w:p w14:paraId="37253837" w14:textId="77777777" w:rsidR="00C00036" w:rsidRDefault="00772904" w:rsidP="002B6A97">
            <w:pPr>
              <w:numPr>
                <w:ilvl w:val="0"/>
                <w:numId w:val="18"/>
              </w:numPr>
              <w:rPr>
                <w:rFonts w:ascii="Arial" w:eastAsia="MS Mincho" w:hAnsi="Arial"/>
                <w:sz w:val="20"/>
              </w:rPr>
            </w:pPr>
            <w:r>
              <w:rPr>
                <w:rFonts w:ascii="Arial" w:eastAsia="MS Mincho" w:hAnsi="Arial"/>
                <w:sz w:val="20"/>
              </w:rPr>
              <w:t>Game Consoles</w:t>
            </w:r>
            <w:r>
              <w:rPr>
                <w:rFonts w:ascii="Arial" w:eastAsia="MS Mincho" w:hAnsi="Arial"/>
                <w:sz w:val="20"/>
                <w:vertAlign w:val="superscript"/>
              </w:rPr>
              <w:t>4</w:t>
            </w:r>
            <w:r>
              <w:rPr>
                <w:rFonts w:ascii="Arial" w:eastAsia="MS Mincho" w:hAnsi="Arial"/>
                <w:sz w:val="20"/>
              </w:rPr>
              <w:t>:</w:t>
            </w:r>
          </w:p>
          <w:p w14:paraId="29EA5658" w14:textId="77777777" w:rsidR="00772904" w:rsidRDefault="00772904" w:rsidP="00385B42">
            <w:pPr>
              <w:pStyle w:val="ListParagraph"/>
              <w:numPr>
                <w:ilvl w:val="1"/>
                <w:numId w:val="18"/>
              </w:numPr>
              <w:rPr>
                <w:rFonts w:ascii="Arial" w:eastAsia="MS Mincho" w:hAnsi="Arial"/>
                <w:sz w:val="20"/>
                <w:szCs w:val="20"/>
              </w:rPr>
            </w:pPr>
            <w:r>
              <w:rPr>
                <w:rFonts w:ascii="Arial" w:eastAsia="MS Mincho" w:hAnsi="Arial"/>
                <w:sz w:val="20"/>
                <w:szCs w:val="20"/>
              </w:rPr>
              <w:t>PlayStation</w:t>
            </w:r>
            <w:r w:rsidRPr="00772904">
              <w:rPr>
                <w:rFonts w:ascii="Arial" w:eastAsia="MS Mincho" w:hAnsi="Arial"/>
                <w:sz w:val="20"/>
                <w:szCs w:val="20"/>
                <w:vertAlign w:val="superscript"/>
              </w:rPr>
              <w:t>®</w:t>
            </w:r>
          </w:p>
          <w:p w14:paraId="1DFF48EF" w14:textId="77777777" w:rsidR="00F44598" w:rsidRPr="00E30C72" w:rsidRDefault="00772904" w:rsidP="00385B42">
            <w:pPr>
              <w:pStyle w:val="ListParagraph"/>
              <w:numPr>
                <w:ilvl w:val="1"/>
                <w:numId w:val="18"/>
              </w:numPr>
              <w:rPr>
                <w:rFonts w:ascii="Arial" w:eastAsia="MS Mincho" w:hAnsi="Arial"/>
                <w:sz w:val="20"/>
                <w:szCs w:val="20"/>
              </w:rPr>
            </w:pPr>
            <w:r>
              <w:rPr>
                <w:rFonts w:ascii="Arial" w:eastAsia="MS Mincho" w:hAnsi="Arial"/>
                <w:sz w:val="20"/>
                <w:szCs w:val="20"/>
              </w:rPr>
              <w:t>Xbox</w:t>
            </w:r>
            <w:r w:rsidRPr="00772904">
              <w:rPr>
                <w:rFonts w:ascii="Arial" w:eastAsia="MS Mincho" w:hAnsi="Arial"/>
                <w:sz w:val="20"/>
                <w:szCs w:val="20"/>
                <w:vertAlign w:val="superscript"/>
              </w:rPr>
              <w:t>®</w:t>
            </w:r>
            <w:r w:rsidR="00385B42" w:rsidRPr="00385B42">
              <w:rPr>
                <w:rFonts w:ascii="Arial" w:eastAsia="MS Mincho" w:hAnsi="Arial"/>
                <w:sz w:val="20"/>
                <w:szCs w:val="20"/>
              </w:rPr>
              <w:t xml:space="preserve"> </w:t>
            </w:r>
          </w:p>
          <w:p w14:paraId="659DBFEE" w14:textId="77777777" w:rsidR="00E30C72" w:rsidRDefault="00E30C72" w:rsidP="00E30C72">
            <w:pPr>
              <w:pStyle w:val="ListParagraph"/>
              <w:numPr>
                <w:ilvl w:val="0"/>
                <w:numId w:val="18"/>
              </w:numPr>
              <w:rPr>
                <w:rFonts w:ascii="Arial" w:eastAsia="MS Mincho" w:hAnsi="Arial"/>
                <w:sz w:val="20"/>
                <w:szCs w:val="20"/>
              </w:rPr>
            </w:pPr>
            <w:r w:rsidRPr="00E30C72">
              <w:rPr>
                <w:rFonts w:ascii="Arial" w:eastAsia="MS Mincho" w:hAnsi="Arial"/>
                <w:sz w:val="20"/>
                <w:szCs w:val="20"/>
              </w:rPr>
              <w:t xml:space="preserve">Check latest device compatibility:  </w:t>
            </w:r>
          </w:p>
          <w:p w14:paraId="6FD8F5C2" w14:textId="77777777" w:rsidR="00772904" w:rsidRPr="005C7426" w:rsidRDefault="00733F1D" w:rsidP="00772904">
            <w:pPr>
              <w:pStyle w:val="ListParagraph"/>
              <w:numPr>
                <w:ilvl w:val="1"/>
                <w:numId w:val="18"/>
              </w:numPr>
              <w:rPr>
                <w:rFonts w:ascii="Arial" w:hAnsi="Arial" w:cs="Arial"/>
                <w:sz w:val="18"/>
              </w:rPr>
            </w:pPr>
            <w:hyperlink r:id="rId8" w:history="1">
              <w:r w:rsidR="00772904" w:rsidRPr="005C7426">
                <w:rPr>
                  <w:rStyle w:val="Hyperlink"/>
                  <w:rFonts w:ascii="Arial" w:hAnsi="Arial" w:cs="Arial"/>
                  <w:sz w:val="18"/>
                </w:rPr>
                <w:t>https://www.canvio.jp/en/compati/hdd/ot_ehdd/game/index.htm</w:t>
              </w:r>
            </w:hyperlink>
            <w:r w:rsidR="00772904" w:rsidRPr="005C7426">
              <w:rPr>
                <w:rFonts w:ascii="Arial" w:hAnsi="Arial" w:cs="Arial"/>
                <w:sz w:val="18"/>
              </w:rPr>
              <w:t xml:space="preserve"> </w:t>
            </w:r>
          </w:p>
          <w:p w14:paraId="71590DAF" w14:textId="77777777" w:rsidR="00C7797A" w:rsidRPr="00400D5E" w:rsidRDefault="00C7797A" w:rsidP="00D8551E">
            <w:pPr>
              <w:numPr>
                <w:ilvl w:val="0"/>
                <w:numId w:val="18"/>
              </w:numPr>
              <w:rPr>
                <w:rFonts w:ascii="Arial" w:eastAsia="MS Mincho" w:hAnsi="Arial"/>
                <w:sz w:val="20"/>
              </w:rPr>
            </w:pPr>
            <w:r w:rsidRPr="00400D5E">
              <w:rPr>
                <w:rFonts w:ascii="Arial" w:eastAsia="MS Mincho" w:hAnsi="Arial"/>
                <w:sz w:val="20"/>
              </w:rPr>
              <w:t>Available USB 2.0 or USB 3.0 Port</w:t>
            </w:r>
          </w:p>
          <w:p w14:paraId="006ED64F" w14:textId="77777777" w:rsidR="0087717E" w:rsidRPr="00400D5E" w:rsidRDefault="0087717E" w:rsidP="009B7C92">
            <w:pPr>
              <w:rPr>
                <w:rFonts w:ascii="Arial" w:eastAsia="MS Mincho" w:hAnsi="Arial"/>
                <w:sz w:val="20"/>
                <w:lang w:val="fr-FR"/>
              </w:rPr>
            </w:pPr>
          </w:p>
          <w:p w14:paraId="37203F2F" w14:textId="77777777" w:rsidR="0087717E" w:rsidRPr="00400D5E" w:rsidRDefault="0087717E" w:rsidP="009B7C92">
            <w:pPr>
              <w:rPr>
                <w:rFonts w:ascii="Arial" w:eastAsia="MS Mincho" w:hAnsi="Arial" w:cs="Arial"/>
                <w:b/>
                <w:bCs/>
                <w:color w:val="000080"/>
                <w:sz w:val="20"/>
                <w:u w:val="single"/>
              </w:rPr>
            </w:pPr>
          </w:p>
        </w:tc>
        <w:tc>
          <w:tcPr>
            <w:tcW w:w="4860" w:type="dxa"/>
          </w:tcPr>
          <w:p w14:paraId="6B24C78A" w14:textId="77777777" w:rsidR="0087717E" w:rsidRPr="00400D5E" w:rsidRDefault="0087717E" w:rsidP="009B7C92">
            <w:pPr>
              <w:rPr>
                <w:rFonts w:eastAsia="MS Mincho"/>
                <w:noProof/>
                <w:sz w:val="20"/>
              </w:rPr>
            </w:pPr>
          </w:p>
          <w:p w14:paraId="7D07D9C9" w14:textId="77777777" w:rsidR="0087717E" w:rsidRPr="00400D5E" w:rsidRDefault="00DC38DD" w:rsidP="009B7C92">
            <w:pPr>
              <w:rPr>
                <w:rFonts w:eastAsia="MS Mincho"/>
                <w:noProof/>
                <w:sz w:val="20"/>
              </w:rPr>
            </w:pPr>
            <w:r>
              <w:rPr>
                <w:noProof/>
              </w:rPr>
              <w:drawing>
                <wp:anchor distT="0" distB="0" distL="114300" distR="114300" simplePos="0" relativeHeight="251660288" behindDoc="0" locked="0" layoutInCell="1" allowOverlap="1" wp14:anchorId="726C6DD1" wp14:editId="44BDEB21">
                  <wp:simplePos x="0" y="0"/>
                  <wp:positionH relativeFrom="margin">
                    <wp:posOffset>110926</wp:posOffset>
                  </wp:positionH>
                  <wp:positionV relativeFrom="margin">
                    <wp:posOffset>329451</wp:posOffset>
                  </wp:positionV>
                  <wp:extent cx="2550160" cy="2476500"/>
                  <wp:effectExtent l="0" t="0" r="254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550160" cy="2476500"/>
                          </a:xfrm>
                          <a:prstGeom prst="rect">
                            <a:avLst/>
                          </a:prstGeom>
                        </pic:spPr>
                      </pic:pic>
                    </a:graphicData>
                  </a:graphic>
                  <wp14:sizeRelH relativeFrom="page">
                    <wp14:pctWidth>0</wp14:pctWidth>
                  </wp14:sizeRelH>
                  <wp14:sizeRelV relativeFrom="page">
                    <wp14:pctHeight>0</wp14:pctHeight>
                  </wp14:sizeRelV>
                </wp:anchor>
              </w:drawing>
            </w:r>
          </w:p>
          <w:p w14:paraId="313B0083" w14:textId="77777777" w:rsidR="0087717E" w:rsidRPr="00400D5E" w:rsidRDefault="0087717E" w:rsidP="009B7C92">
            <w:pPr>
              <w:rPr>
                <w:rFonts w:eastAsia="MS Mincho"/>
                <w:noProof/>
                <w:sz w:val="20"/>
              </w:rPr>
            </w:pPr>
          </w:p>
          <w:p w14:paraId="3F8F6B3F" w14:textId="3C3973B7" w:rsidR="00155422" w:rsidRDefault="00155422" w:rsidP="009B7C92">
            <w:pPr>
              <w:rPr>
                <w:noProof/>
                <w:lang w:eastAsia="ja-JP"/>
              </w:rPr>
            </w:pPr>
          </w:p>
          <w:p w14:paraId="7C121890" w14:textId="09306B03" w:rsidR="00155422" w:rsidRDefault="00155422" w:rsidP="009B7C92">
            <w:pPr>
              <w:rPr>
                <w:noProof/>
                <w:lang w:eastAsia="ja-JP"/>
              </w:rPr>
            </w:pPr>
          </w:p>
          <w:p w14:paraId="47AEE907" w14:textId="218606C4" w:rsidR="00155422" w:rsidRDefault="00BE3594" w:rsidP="009B7C92">
            <w:pPr>
              <w:rPr>
                <w:noProof/>
                <w:lang w:eastAsia="ja-JP"/>
              </w:rPr>
            </w:pPr>
            <w:r>
              <w:rPr>
                <w:noProof/>
              </w:rPr>
              <w:drawing>
                <wp:anchor distT="0" distB="0" distL="114300" distR="114300" simplePos="0" relativeHeight="251659264" behindDoc="0" locked="0" layoutInCell="1" allowOverlap="1" wp14:anchorId="44F222BC" wp14:editId="078F3175">
                  <wp:simplePos x="0" y="0"/>
                  <wp:positionH relativeFrom="margin">
                    <wp:posOffset>-31338</wp:posOffset>
                  </wp:positionH>
                  <wp:positionV relativeFrom="margin">
                    <wp:posOffset>3488566</wp:posOffset>
                  </wp:positionV>
                  <wp:extent cx="2971165" cy="1622425"/>
                  <wp:effectExtent l="0" t="0" r="63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extLst>
                              <a:ext uri="{28A0092B-C50C-407E-A947-70E740481C1C}">
                                <a14:useLocalDpi xmlns:a14="http://schemas.microsoft.com/office/drawing/2010/main" val="0"/>
                              </a:ext>
                            </a:extLst>
                          </a:blip>
                          <a:srcRect l="3199" r="7018" b="5083"/>
                          <a:stretch/>
                        </pic:blipFill>
                        <pic:spPr bwMode="auto">
                          <a:xfrm>
                            <a:off x="0" y="0"/>
                            <a:ext cx="2971165" cy="16224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FFFA7BA" w14:textId="2DBE5B48" w:rsidR="00BE3594" w:rsidRDefault="00BE3594" w:rsidP="009B7C92">
            <w:pPr>
              <w:rPr>
                <w:noProof/>
                <w:lang w:eastAsia="ja-JP"/>
              </w:rPr>
            </w:pPr>
          </w:p>
          <w:p w14:paraId="7AC096F8" w14:textId="496CA2AD" w:rsidR="00BE3594" w:rsidRDefault="00BE3594" w:rsidP="009B7C92">
            <w:pPr>
              <w:rPr>
                <w:noProof/>
                <w:lang w:eastAsia="ja-JP"/>
              </w:rPr>
            </w:pPr>
          </w:p>
          <w:p w14:paraId="67A9A6FB" w14:textId="7277C6BE" w:rsidR="00BE3594" w:rsidRDefault="00BE3594" w:rsidP="009B7C92">
            <w:pPr>
              <w:rPr>
                <w:noProof/>
                <w:lang w:eastAsia="ja-JP"/>
              </w:rPr>
            </w:pPr>
          </w:p>
          <w:p w14:paraId="781065E0" w14:textId="77777777" w:rsidR="00BE3594" w:rsidRDefault="00BE3594" w:rsidP="009B7C92">
            <w:pPr>
              <w:rPr>
                <w:noProof/>
                <w:lang w:eastAsia="ja-JP"/>
              </w:rPr>
            </w:pPr>
          </w:p>
          <w:p w14:paraId="3E97F7F1" w14:textId="19F88A74" w:rsidR="0087717E" w:rsidRPr="00BE3594" w:rsidRDefault="00BE3594" w:rsidP="00BE3594">
            <w:pPr>
              <w:spacing w:line="276" w:lineRule="auto"/>
              <w:rPr>
                <w:rFonts w:ascii="Arial" w:eastAsia="Poppins" w:hAnsi="Arial" w:cs="Arial"/>
                <w:sz w:val="14"/>
                <w:szCs w:val="14"/>
              </w:rPr>
            </w:pPr>
            <w:r>
              <w:rPr>
                <w:rFonts w:ascii="Arial" w:eastAsia="Poppins" w:hAnsi="Arial" w:cs="Arial"/>
                <w:sz w:val="14"/>
                <w:szCs w:val="14"/>
              </w:rPr>
              <w:t>Product images may not reflect the actual product.</w:t>
            </w:r>
          </w:p>
        </w:tc>
      </w:tr>
    </w:tbl>
    <w:p w14:paraId="5E332F68" w14:textId="77777777" w:rsidR="001D0C40" w:rsidRDefault="001D0C40" w:rsidP="00E900DF">
      <w:pPr>
        <w:rPr>
          <w:rFonts w:ascii="Meiryo UI" w:eastAsia="Meiryo UI" w:hAnsi="Meiryo UI" w:cs="Meiryo UI"/>
          <w:bCs/>
          <w:sz w:val="20"/>
        </w:rPr>
      </w:pPr>
    </w:p>
    <w:p w14:paraId="6CAE932D" w14:textId="77777777" w:rsidR="0023669E" w:rsidRDefault="0023669E" w:rsidP="00E900DF">
      <w:pPr>
        <w:rPr>
          <w:rFonts w:ascii="Meiryo UI" w:eastAsia="Meiryo UI" w:hAnsi="Meiryo UI" w:cs="Meiryo UI"/>
          <w:bCs/>
          <w:sz w:val="20"/>
        </w:rPr>
      </w:pPr>
    </w:p>
    <w:p w14:paraId="005122DB" w14:textId="77777777" w:rsidR="0023669E" w:rsidRDefault="0023669E" w:rsidP="00E900DF">
      <w:pPr>
        <w:rPr>
          <w:rFonts w:ascii="Meiryo UI" w:eastAsia="Meiryo UI" w:hAnsi="Meiryo UI" w:cs="Meiryo UI"/>
          <w:bCs/>
          <w:sz w:val="20"/>
        </w:rPr>
      </w:pPr>
    </w:p>
    <w:p w14:paraId="43B2E8A0" w14:textId="77777777" w:rsidR="0023669E" w:rsidRDefault="0023669E" w:rsidP="00E900DF">
      <w:pPr>
        <w:rPr>
          <w:rFonts w:ascii="Meiryo UI" w:eastAsia="Meiryo UI" w:hAnsi="Meiryo UI" w:cs="Meiryo UI"/>
          <w:bCs/>
          <w:sz w:val="20"/>
        </w:rPr>
      </w:pPr>
    </w:p>
    <w:p w14:paraId="41931D64" w14:textId="77777777" w:rsidR="0023669E" w:rsidRDefault="0023669E" w:rsidP="00E900DF">
      <w:pPr>
        <w:rPr>
          <w:rFonts w:ascii="Meiryo UI" w:eastAsia="Meiryo UI" w:hAnsi="Meiryo UI" w:cs="Meiryo UI"/>
          <w:bCs/>
          <w:sz w:val="20"/>
        </w:rPr>
      </w:pPr>
    </w:p>
    <w:p w14:paraId="43DB5055" w14:textId="77777777" w:rsidR="006567DA" w:rsidRDefault="006567DA" w:rsidP="00E900DF">
      <w:pPr>
        <w:rPr>
          <w:rFonts w:ascii="Meiryo UI" w:eastAsia="Meiryo UI" w:hAnsi="Meiryo UI" w:cs="Meiryo UI"/>
          <w:bCs/>
          <w:sz w:val="20"/>
        </w:rPr>
      </w:pPr>
    </w:p>
    <w:p w14:paraId="4FA59FE6" w14:textId="77777777" w:rsidR="006567DA" w:rsidRDefault="006567DA" w:rsidP="00E900DF">
      <w:pPr>
        <w:rPr>
          <w:rFonts w:ascii="Meiryo UI" w:eastAsia="Meiryo UI" w:hAnsi="Meiryo UI" w:cs="Meiryo UI"/>
          <w:bCs/>
          <w:sz w:val="20"/>
        </w:rPr>
      </w:pPr>
    </w:p>
    <w:p w14:paraId="1FF41E49" w14:textId="77777777" w:rsidR="00557301" w:rsidRDefault="00557301" w:rsidP="00E900DF">
      <w:pPr>
        <w:rPr>
          <w:rFonts w:ascii="Meiryo UI" w:eastAsia="Meiryo UI" w:hAnsi="Meiryo UI" w:cs="Meiryo UI"/>
          <w:bCs/>
          <w:sz w:val="20"/>
        </w:rPr>
      </w:pPr>
    </w:p>
    <w:p w14:paraId="733AA74A" w14:textId="77777777" w:rsidR="00D722DA" w:rsidRDefault="00D722DA" w:rsidP="00E900DF">
      <w:pPr>
        <w:rPr>
          <w:rFonts w:ascii="Meiryo UI" w:eastAsia="Meiryo UI" w:hAnsi="Meiryo UI" w:cs="Meiryo UI"/>
          <w:bCs/>
          <w:sz w:val="20"/>
        </w:rPr>
      </w:pPr>
    </w:p>
    <w:p w14:paraId="2C30BABE" w14:textId="77777777" w:rsidR="00D722DA" w:rsidRDefault="00D722DA" w:rsidP="00E900DF">
      <w:pPr>
        <w:rPr>
          <w:rFonts w:ascii="Meiryo UI" w:eastAsia="Meiryo UI" w:hAnsi="Meiryo UI" w:cs="Meiryo UI"/>
          <w:bCs/>
          <w:sz w:val="20"/>
        </w:rPr>
      </w:pPr>
    </w:p>
    <w:p w14:paraId="6478E469" w14:textId="068CA4CB" w:rsidR="00864AB9" w:rsidRDefault="00864AB9" w:rsidP="00E900DF">
      <w:pPr>
        <w:rPr>
          <w:rFonts w:ascii="Meiryo UI" w:eastAsia="Meiryo UI" w:hAnsi="Meiryo UI" w:cs="Meiryo UI"/>
          <w:bCs/>
          <w:sz w:val="20"/>
        </w:rPr>
      </w:pPr>
    </w:p>
    <w:p w14:paraId="5C9AB671" w14:textId="77777777" w:rsidR="00BE3594" w:rsidRDefault="00BE3594" w:rsidP="00E900DF">
      <w:pPr>
        <w:rPr>
          <w:rFonts w:ascii="Meiryo UI" w:eastAsia="Meiryo UI" w:hAnsi="Meiryo UI" w:cs="Meiryo UI"/>
          <w:bCs/>
          <w:sz w:val="20"/>
        </w:rPr>
      </w:pPr>
    </w:p>
    <w:p w14:paraId="0CDF84BD" w14:textId="77777777" w:rsidR="00D722DA" w:rsidRPr="001751F6" w:rsidRDefault="00D722DA" w:rsidP="00E900DF">
      <w:pPr>
        <w:rPr>
          <w:rFonts w:ascii="Meiryo UI" w:eastAsia="Meiryo UI" w:hAnsi="Meiryo UI" w:cs="Meiryo UI"/>
          <w:bCs/>
          <w:sz w:val="20"/>
        </w:rPr>
      </w:pPr>
    </w:p>
    <w:tbl>
      <w:tblPr>
        <w:tblW w:w="1032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0" w:type="dxa"/>
        </w:tblCellMar>
        <w:tblLook w:val="0000" w:firstRow="0" w:lastRow="0" w:firstColumn="0" w:lastColumn="0" w:noHBand="0" w:noVBand="0"/>
      </w:tblPr>
      <w:tblGrid>
        <w:gridCol w:w="1720"/>
        <w:gridCol w:w="3503"/>
        <w:gridCol w:w="1952"/>
        <w:gridCol w:w="3151"/>
      </w:tblGrid>
      <w:tr w:rsidR="000605AE" w:rsidRPr="00F365B8" w14:paraId="29B37AB4" w14:textId="77777777" w:rsidTr="00A529F7">
        <w:trPr>
          <w:trHeight w:val="285"/>
        </w:trPr>
        <w:tc>
          <w:tcPr>
            <w:tcW w:w="10326" w:type="dxa"/>
            <w:gridSpan w:val="4"/>
            <w:shd w:val="clear" w:color="auto" w:fill="F3F3F3"/>
            <w:vAlign w:val="center"/>
          </w:tcPr>
          <w:p w14:paraId="75F3EC0C" w14:textId="77777777" w:rsidR="000605AE" w:rsidRPr="00F365B8" w:rsidRDefault="000605AE" w:rsidP="002F2B4F">
            <w:pPr>
              <w:rPr>
                <w:rFonts w:ascii="Arial" w:eastAsia="Meiryo UI" w:hAnsi="Arial" w:cs="Arial"/>
                <w:b/>
                <w:iCs/>
                <w:sz w:val="20"/>
              </w:rPr>
            </w:pPr>
            <w:r w:rsidRPr="00F365B8">
              <w:rPr>
                <w:rFonts w:ascii="Arial" w:eastAsia="Meiryo UI" w:hAnsi="Arial" w:cs="Arial"/>
                <w:b/>
                <w:bCs/>
                <w:sz w:val="20"/>
              </w:rPr>
              <w:t>Part Set-up Information</w:t>
            </w:r>
          </w:p>
        </w:tc>
      </w:tr>
      <w:tr w:rsidR="00EB2D47" w:rsidRPr="00F365B8" w14:paraId="5336D653" w14:textId="77777777" w:rsidTr="00A529F7">
        <w:trPr>
          <w:trHeight w:val="285"/>
        </w:trPr>
        <w:tc>
          <w:tcPr>
            <w:tcW w:w="1720" w:type="dxa"/>
            <w:shd w:val="clear" w:color="auto" w:fill="F3F3F3"/>
            <w:vAlign w:val="center"/>
          </w:tcPr>
          <w:p w14:paraId="6577060F" w14:textId="77777777" w:rsidR="00EB2D47" w:rsidRPr="00F365B8" w:rsidRDefault="00EB2D47" w:rsidP="002F2B4F">
            <w:pPr>
              <w:rPr>
                <w:rFonts w:ascii="Arial" w:eastAsia="Meiryo UI" w:hAnsi="Arial" w:cs="Arial"/>
                <w:b/>
                <w:bCs/>
                <w:sz w:val="20"/>
              </w:rPr>
            </w:pPr>
            <w:r w:rsidRPr="00F365B8">
              <w:rPr>
                <w:rFonts w:ascii="Arial" w:eastAsia="Meiryo UI" w:hAnsi="Arial" w:cs="Arial"/>
                <w:b/>
                <w:bCs/>
                <w:sz w:val="20"/>
              </w:rPr>
              <w:t xml:space="preserve">Part Number:  </w:t>
            </w:r>
          </w:p>
        </w:tc>
        <w:tc>
          <w:tcPr>
            <w:tcW w:w="3503" w:type="dxa"/>
            <w:vAlign w:val="center"/>
          </w:tcPr>
          <w:p w14:paraId="22304FE8" w14:textId="77777777" w:rsidR="00EB2D47" w:rsidRPr="00F365B8" w:rsidRDefault="00F921FC" w:rsidP="002F2B4F">
            <w:pPr>
              <w:pStyle w:val="Heading3"/>
              <w:rPr>
                <w:rFonts w:eastAsia="Meiryo UI"/>
                <w:b w:val="0"/>
                <w:bCs w:val="0"/>
                <w:color w:val="auto"/>
                <w:sz w:val="20"/>
              </w:rPr>
            </w:pPr>
            <w:r w:rsidRPr="00F365B8">
              <w:rPr>
                <w:rFonts w:eastAsia="Meiryo UI"/>
                <w:b w:val="0"/>
                <w:bCs w:val="0"/>
                <w:color w:val="auto"/>
                <w:sz w:val="20"/>
              </w:rPr>
              <w:t>See below</w:t>
            </w:r>
          </w:p>
        </w:tc>
        <w:tc>
          <w:tcPr>
            <w:tcW w:w="1952" w:type="dxa"/>
            <w:shd w:val="clear" w:color="auto" w:fill="F3F3F3"/>
            <w:vAlign w:val="center"/>
          </w:tcPr>
          <w:p w14:paraId="327644AF" w14:textId="77777777" w:rsidR="00EB2D47" w:rsidRPr="00F365B8" w:rsidRDefault="00EB2D47" w:rsidP="002F2B4F">
            <w:pPr>
              <w:rPr>
                <w:rFonts w:ascii="Arial" w:eastAsia="Meiryo UI" w:hAnsi="Arial" w:cs="Arial"/>
                <w:b/>
                <w:bCs/>
                <w:sz w:val="20"/>
              </w:rPr>
            </w:pPr>
            <w:r w:rsidRPr="00F365B8">
              <w:rPr>
                <w:rFonts w:ascii="Arial" w:eastAsia="Meiryo UI" w:hAnsi="Arial" w:cs="Arial"/>
                <w:b/>
                <w:bCs/>
                <w:sz w:val="20"/>
              </w:rPr>
              <w:t>Product Dimensions:</w:t>
            </w:r>
          </w:p>
        </w:tc>
        <w:tc>
          <w:tcPr>
            <w:tcW w:w="3151" w:type="dxa"/>
            <w:vAlign w:val="center"/>
          </w:tcPr>
          <w:p w14:paraId="7E35B966" w14:textId="77777777" w:rsidR="001D0C40" w:rsidRDefault="00982E36" w:rsidP="00276CAD">
            <w:pPr>
              <w:rPr>
                <w:rFonts w:ascii="Arial" w:eastAsia="Meiryo UI" w:hAnsi="Arial" w:cs="Arial"/>
                <w:iCs/>
                <w:sz w:val="20"/>
                <w:lang w:eastAsia="ja-JP"/>
              </w:rPr>
            </w:pPr>
            <w:r>
              <w:rPr>
                <w:rFonts w:ascii="Arial" w:eastAsia="Meiryo UI" w:hAnsi="Arial" w:cs="Arial"/>
                <w:iCs/>
                <w:sz w:val="20"/>
                <w:lang w:eastAsia="ja-JP"/>
              </w:rPr>
              <w:t>1TB</w:t>
            </w:r>
            <w:r w:rsidR="00327EDA">
              <w:rPr>
                <w:rFonts w:ascii="Arial" w:eastAsia="Meiryo UI" w:hAnsi="Arial" w:cs="Arial"/>
                <w:iCs/>
                <w:sz w:val="20"/>
                <w:lang w:eastAsia="ja-JP"/>
              </w:rPr>
              <w:t>/2TB</w:t>
            </w:r>
            <w:r w:rsidR="001D0C40" w:rsidRPr="001D0C40">
              <w:rPr>
                <w:rFonts w:ascii="Arial" w:eastAsia="Meiryo UI" w:hAnsi="Arial" w:cs="Arial"/>
                <w:iCs/>
                <w:sz w:val="20"/>
                <w:lang w:eastAsia="ja-JP"/>
              </w:rPr>
              <w:t xml:space="preserve">: </w:t>
            </w:r>
          </w:p>
          <w:p w14:paraId="6E16775C" w14:textId="77777777" w:rsidR="001D0C40" w:rsidRDefault="001D0C40" w:rsidP="00276CAD">
            <w:pPr>
              <w:rPr>
                <w:rFonts w:ascii="Arial" w:eastAsia="Meiryo UI" w:hAnsi="Arial" w:cs="Arial"/>
                <w:iCs/>
                <w:sz w:val="20"/>
                <w:lang w:eastAsia="ja-JP"/>
              </w:rPr>
            </w:pPr>
            <w:r>
              <w:rPr>
                <w:rFonts w:ascii="Arial" w:eastAsia="Meiryo UI" w:hAnsi="Arial" w:cs="Arial"/>
                <w:iCs/>
                <w:sz w:val="20"/>
                <w:lang w:eastAsia="ja-JP"/>
              </w:rPr>
              <w:t xml:space="preserve">mm: </w:t>
            </w:r>
            <w:r w:rsidR="00A72485">
              <w:rPr>
                <w:rFonts w:ascii="Arial" w:eastAsia="Meiryo UI" w:hAnsi="Arial" w:cs="Arial"/>
                <w:iCs/>
                <w:sz w:val="20"/>
                <w:lang w:eastAsia="ja-JP"/>
              </w:rPr>
              <w:t>80(W) x 111(L) x 13.5</w:t>
            </w:r>
            <w:r w:rsidRPr="001D0C40">
              <w:rPr>
                <w:rFonts w:ascii="Arial" w:eastAsia="Meiryo UI" w:hAnsi="Arial" w:cs="Arial"/>
                <w:iCs/>
                <w:sz w:val="20"/>
                <w:lang w:eastAsia="ja-JP"/>
              </w:rPr>
              <w:t>(H)</w:t>
            </w:r>
            <w:r>
              <w:rPr>
                <w:rFonts w:ascii="Arial" w:eastAsia="Meiryo UI" w:hAnsi="Arial" w:cs="Arial"/>
                <w:iCs/>
                <w:sz w:val="20"/>
                <w:lang w:eastAsia="ja-JP"/>
              </w:rPr>
              <w:t xml:space="preserve"> </w:t>
            </w:r>
          </w:p>
          <w:p w14:paraId="6EEE079E" w14:textId="77777777" w:rsidR="002D4A61" w:rsidRPr="00276CAD" w:rsidRDefault="001D0C40" w:rsidP="00276CAD">
            <w:pPr>
              <w:rPr>
                <w:rFonts w:ascii="Arial" w:eastAsia="Meiryo UI" w:hAnsi="Arial" w:cs="Arial"/>
                <w:iCs/>
                <w:sz w:val="20"/>
                <w:lang w:eastAsia="ja-JP"/>
              </w:rPr>
            </w:pPr>
            <w:r>
              <w:rPr>
                <w:rFonts w:ascii="Arial" w:eastAsia="Meiryo UI" w:hAnsi="Arial" w:cs="Arial"/>
                <w:iCs/>
                <w:sz w:val="20"/>
                <w:lang w:eastAsia="ja-JP"/>
              </w:rPr>
              <w:t xml:space="preserve">inch: </w:t>
            </w:r>
            <w:r w:rsidR="00A72485">
              <w:rPr>
                <w:rFonts w:ascii="Arial" w:eastAsia="Meiryo UI" w:hAnsi="Arial" w:cs="Arial"/>
                <w:iCs/>
                <w:sz w:val="20"/>
                <w:lang w:eastAsia="ja-JP"/>
              </w:rPr>
              <w:t>3.15</w:t>
            </w:r>
            <w:r>
              <w:rPr>
                <w:rFonts w:ascii="Arial" w:eastAsia="Meiryo UI" w:hAnsi="Arial" w:cs="Arial"/>
                <w:iCs/>
                <w:sz w:val="20"/>
                <w:lang w:eastAsia="ja-JP"/>
              </w:rPr>
              <w:t>(W)</w:t>
            </w:r>
            <w:r w:rsidR="002D4A61">
              <w:rPr>
                <w:rFonts w:ascii="Arial" w:eastAsia="Meiryo UI" w:hAnsi="Arial" w:cs="Arial"/>
                <w:iCs/>
                <w:sz w:val="20"/>
                <w:lang w:eastAsia="ja-JP"/>
              </w:rPr>
              <w:t xml:space="preserve"> x </w:t>
            </w:r>
            <w:r>
              <w:rPr>
                <w:rFonts w:ascii="Arial" w:eastAsia="Meiryo UI" w:hAnsi="Arial" w:cs="Arial"/>
                <w:iCs/>
                <w:sz w:val="20"/>
                <w:lang w:eastAsia="ja-JP"/>
              </w:rPr>
              <w:t>4.</w:t>
            </w:r>
            <w:r w:rsidR="00AF7A9C">
              <w:rPr>
                <w:rFonts w:ascii="Arial" w:eastAsia="Meiryo UI" w:hAnsi="Arial" w:cs="Arial"/>
                <w:iCs/>
                <w:sz w:val="20"/>
                <w:lang w:eastAsia="ja-JP"/>
              </w:rPr>
              <w:t>37(L) x 0.53</w:t>
            </w:r>
            <w:r>
              <w:rPr>
                <w:rFonts w:ascii="Arial" w:eastAsia="Meiryo UI" w:hAnsi="Arial" w:cs="Arial"/>
                <w:iCs/>
                <w:sz w:val="20"/>
                <w:lang w:eastAsia="ja-JP"/>
              </w:rPr>
              <w:t>(H)</w:t>
            </w:r>
          </w:p>
          <w:p w14:paraId="3CA73AB3" w14:textId="77777777" w:rsidR="001D0C40" w:rsidRDefault="00327EDA" w:rsidP="00276CAD">
            <w:pPr>
              <w:rPr>
                <w:rFonts w:ascii="Arial" w:eastAsia="Meiryo UI" w:hAnsi="Arial" w:cs="Arial"/>
                <w:iCs/>
                <w:sz w:val="20"/>
                <w:lang w:eastAsia="ja-JP"/>
              </w:rPr>
            </w:pPr>
            <w:r>
              <w:rPr>
                <w:rFonts w:ascii="Arial" w:eastAsia="Meiryo UI" w:hAnsi="Arial" w:cs="Arial"/>
                <w:iCs/>
                <w:sz w:val="20"/>
                <w:lang w:eastAsia="ja-JP"/>
              </w:rPr>
              <w:t>4</w:t>
            </w:r>
            <w:r w:rsidR="00301192">
              <w:rPr>
                <w:rFonts w:ascii="Arial" w:eastAsia="Meiryo UI" w:hAnsi="Arial" w:cs="Arial"/>
                <w:iCs/>
                <w:sz w:val="20"/>
                <w:lang w:eastAsia="ja-JP"/>
              </w:rPr>
              <w:t>TB</w:t>
            </w:r>
            <w:r w:rsidR="001D0C40" w:rsidRPr="001D0C40">
              <w:rPr>
                <w:rFonts w:ascii="Arial" w:eastAsia="Meiryo UI" w:hAnsi="Arial" w:cs="Arial"/>
                <w:iCs/>
                <w:sz w:val="20"/>
                <w:lang w:eastAsia="ja-JP"/>
              </w:rPr>
              <w:t xml:space="preserve">: </w:t>
            </w:r>
          </w:p>
          <w:p w14:paraId="7683BA11" w14:textId="77777777" w:rsidR="001D0C40" w:rsidRDefault="001D0C40" w:rsidP="00276CAD">
            <w:pPr>
              <w:rPr>
                <w:rFonts w:ascii="Arial" w:eastAsia="Meiryo UI" w:hAnsi="Arial" w:cs="Arial"/>
                <w:iCs/>
                <w:sz w:val="20"/>
                <w:lang w:eastAsia="ja-JP"/>
              </w:rPr>
            </w:pPr>
            <w:r>
              <w:rPr>
                <w:rFonts w:ascii="Arial" w:eastAsia="Meiryo UI" w:hAnsi="Arial" w:cs="Arial"/>
                <w:iCs/>
                <w:sz w:val="20"/>
                <w:lang w:eastAsia="ja-JP"/>
              </w:rPr>
              <w:t xml:space="preserve">mm: </w:t>
            </w:r>
            <w:r w:rsidR="00A72485">
              <w:rPr>
                <w:rFonts w:ascii="Arial" w:eastAsia="Meiryo UI" w:hAnsi="Arial" w:cs="Arial"/>
                <w:iCs/>
                <w:sz w:val="20"/>
                <w:lang w:eastAsia="ja-JP"/>
              </w:rPr>
              <w:t>80(W) x 111</w:t>
            </w:r>
            <w:r w:rsidRPr="001D0C40">
              <w:rPr>
                <w:rFonts w:ascii="Arial" w:eastAsia="Meiryo UI" w:hAnsi="Arial" w:cs="Arial"/>
                <w:iCs/>
                <w:sz w:val="20"/>
                <w:lang w:eastAsia="ja-JP"/>
              </w:rPr>
              <w:t xml:space="preserve">(L) x </w:t>
            </w:r>
            <w:r w:rsidR="00A72485">
              <w:rPr>
                <w:rFonts w:ascii="Arial" w:eastAsia="Meiryo UI" w:hAnsi="Arial" w:cs="Arial"/>
                <w:iCs/>
                <w:sz w:val="20"/>
                <w:lang w:eastAsia="ja-JP"/>
              </w:rPr>
              <w:t>19</w:t>
            </w:r>
            <w:r w:rsidRPr="001D0C40">
              <w:rPr>
                <w:rFonts w:ascii="Arial" w:eastAsia="Meiryo UI" w:hAnsi="Arial" w:cs="Arial"/>
                <w:iCs/>
                <w:sz w:val="20"/>
                <w:lang w:eastAsia="ja-JP"/>
              </w:rPr>
              <w:t>.5(H)</w:t>
            </w:r>
          </w:p>
          <w:p w14:paraId="36862499" w14:textId="77777777" w:rsidR="002D4A61" w:rsidRPr="00F365B8" w:rsidRDefault="001D0C40" w:rsidP="003568B8">
            <w:pPr>
              <w:rPr>
                <w:rFonts w:ascii="Arial" w:eastAsia="Meiryo UI" w:hAnsi="Arial" w:cs="Arial"/>
                <w:iCs/>
                <w:sz w:val="20"/>
                <w:lang w:eastAsia="ja-JP"/>
              </w:rPr>
            </w:pPr>
            <w:r>
              <w:rPr>
                <w:rFonts w:ascii="Arial" w:eastAsia="Meiryo UI" w:hAnsi="Arial" w:cs="Arial"/>
                <w:iCs/>
                <w:sz w:val="20"/>
                <w:lang w:eastAsia="ja-JP"/>
              </w:rPr>
              <w:t xml:space="preserve">inch: </w:t>
            </w:r>
            <w:r w:rsidR="00AF7A9C">
              <w:rPr>
                <w:rFonts w:ascii="Arial" w:eastAsia="Meiryo UI" w:hAnsi="Arial" w:cs="Arial"/>
                <w:iCs/>
                <w:sz w:val="20"/>
                <w:lang w:eastAsia="ja-JP"/>
              </w:rPr>
              <w:t>3.1</w:t>
            </w:r>
            <w:r w:rsidR="003568B8">
              <w:rPr>
                <w:rFonts w:ascii="Arial" w:eastAsia="Meiryo UI" w:hAnsi="Arial" w:cs="Arial"/>
                <w:iCs/>
                <w:sz w:val="20"/>
                <w:lang w:eastAsia="ja-JP"/>
              </w:rPr>
              <w:t xml:space="preserve">5(W) </w:t>
            </w:r>
            <w:r w:rsidR="00AF7A9C">
              <w:rPr>
                <w:rFonts w:ascii="Arial" w:eastAsia="Meiryo UI" w:hAnsi="Arial" w:cs="Arial"/>
                <w:iCs/>
                <w:sz w:val="20"/>
                <w:lang w:eastAsia="ja-JP"/>
              </w:rPr>
              <w:t>x 4.37(L) x 0.77</w:t>
            </w:r>
            <w:r>
              <w:rPr>
                <w:rFonts w:ascii="Arial" w:eastAsia="Meiryo UI" w:hAnsi="Arial" w:cs="Arial"/>
                <w:iCs/>
                <w:sz w:val="20"/>
                <w:lang w:eastAsia="ja-JP"/>
              </w:rPr>
              <w:t>(H)</w:t>
            </w:r>
          </w:p>
        </w:tc>
      </w:tr>
      <w:tr w:rsidR="00815AD1" w:rsidRPr="002D4A61" w14:paraId="339D6A04" w14:textId="77777777" w:rsidTr="00A529F7">
        <w:trPr>
          <w:trHeight w:val="285"/>
        </w:trPr>
        <w:tc>
          <w:tcPr>
            <w:tcW w:w="1720" w:type="dxa"/>
            <w:shd w:val="clear" w:color="auto" w:fill="F3F3F3"/>
            <w:vAlign w:val="center"/>
          </w:tcPr>
          <w:p w14:paraId="79C918B2" w14:textId="77777777" w:rsidR="00815AD1" w:rsidRPr="00F365B8" w:rsidRDefault="00815AD1" w:rsidP="002F2B4F">
            <w:pPr>
              <w:rPr>
                <w:rFonts w:ascii="Arial" w:eastAsia="Meiryo UI" w:hAnsi="Arial" w:cs="Arial"/>
                <w:b/>
                <w:bCs/>
                <w:sz w:val="20"/>
              </w:rPr>
            </w:pPr>
            <w:r w:rsidRPr="00F365B8">
              <w:rPr>
                <w:rFonts w:ascii="Arial" w:eastAsia="Meiryo UI" w:hAnsi="Arial" w:cs="Arial"/>
                <w:b/>
                <w:bCs/>
                <w:sz w:val="20"/>
              </w:rPr>
              <w:t xml:space="preserve">Product name: </w:t>
            </w:r>
          </w:p>
        </w:tc>
        <w:tc>
          <w:tcPr>
            <w:tcW w:w="3503" w:type="dxa"/>
            <w:vAlign w:val="center"/>
          </w:tcPr>
          <w:p w14:paraId="32C5701B" w14:textId="47681382" w:rsidR="00815AD1" w:rsidRPr="00F365B8" w:rsidRDefault="006543A2" w:rsidP="00DC38DD">
            <w:pPr>
              <w:rPr>
                <w:rFonts w:ascii="Arial" w:eastAsia="Meiryo UI" w:hAnsi="Arial" w:cs="Arial"/>
                <w:iCs/>
                <w:sz w:val="20"/>
              </w:rPr>
            </w:pPr>
            <w:proofErr w:type="spellStart"/>
            <w:r>
              <w:rPr>
                <w:rFonts w:ascii="Arial" w:eastAsia="Meiryo UI" w:hAnsi="Arial" w:cs="Arial"/>
                <w:iCs/>
                <w:sz w:val="20"/>
              </w:rPr>
              <w:t>Canvio</w:t>
            </w:r>
            <w:proofErr w:type="spellEnd"/>
            <w:r w:rsidRPr="00DC38DD">
              <w:rPr>
                <w:rFonts w:ascii="Arial" w:eastAsia="Meiryo UI" w:hAnsi="Arial" w:cs="Arial"/>
                <w:iCs/>
                <w:sz w:val="20"/>
                <w:vertAlign w:val="superscript"/>
              </w:rPr>
              <w:t xml:space="preserve">® </w:t>
            </w:r>
            <w:r w:rsidR="00DC38DD">
              <w:rPr>
                <w:rFonts w:ascii="Arial" w:eastAsia="Meiryo UI" w:hAnsi="Arial" w:cs="Arial"/>
                <w:iCs/>
                <w:sz w:val="20"/>
              </w:rPr>
              <w:t>Gaming</w:t>
            </w:r>
            <w:r w:rsidR="001D0C40">
              <w:rPr>
                <w:rFonts w:ascii="Arial" w:eastAsia="Meiryo UI" w:hAnsi="Arial" w:cs="Arial"/>
                <w:iCs/>
                <w:sz w:val="20"/>
              </w:rPr>
              <w:t xml:space="preserve"> </w:t>
            </w:r>
            <w:r w:rsidR="00815AD1" w:rsidRPr="00F365B8">
              <w:rPr>
                <w:rFonts w:ascii="Arial" w:eastAsia="Meiryo UI" w:hAnsi="Arial" w:cs="Arial"/>
                <w:iCs/>
                <w:sz w:val="20"/>
              </w:rPr>
              <w:t>Portable</w:t>
            </w:r>
            <w:ins w:id="5" w:author="Jacky Lee" w:date="2020-08-14T09:58:00Z">
              <w:r w:rsidR="00457E0E">
                <w:rPr>
                  <w:rFonts w:ascii="Arial" w:eastAsia="Meiryo UI" w:hAnsi="Arial" w:cs="Arial"/>
                  <w:iCs/>
                  <w:sz w:val="20"/>
                </w:rPr>
                <w:t xml:space="preserve"> External</w:t>
              </w:r>
            </w:ins>
            <w:r w:rsidR="00815AD1" w:rsidRPr="00F365B8">
              <w:rPr>
                <w:rFonts w:ascii="Arial" w:eastAsia="Meiryo UI" w:hAnsi="Arial" w:cs="Arial"/>
                <w:iCs/>
                <w:sz w:val="20"/>
              </w:rPr>
              <w:t xml:space="preserve"> Hard Drive </w:t>
            </w:r>
          </w:p>
        </w:tc>
        <w:tc>
          <w:tcPr>
            <w:tcW w:w="1952" w:type="dxa"/>
            <w:shd w:val="clear" w:color="auto" w:fill="F3F3F3"/>
            <w:vAlign w:val="center"/>
          </w:tcPr>
          <w:p w14:paraId="5B6A96FF" w14:textId="77777777" w:rsidR="007C48C7" w:rsidRDefault="00815AD1" w:rsidP="002F2B4F">
            <w:pPr>
              <w:rPr>
                <w:rFonts w:ascii="Arial" w:eastAsia="Meiryo UI" w:hAnsi="Arial" w:cs="Arial"/>
                <w:b/>
                <w:bCs/>
                <w:sz w:val="20"/>
              </w:rPr>
            </w:pPr>
            <w:r w:rsidRPr="00F365B8">
              <w:rPr>
                <w:rFonts w:ascii="Arial" w:eastAsia="Meiryo UI" w:hAnsi="Arial" w:cs="Arial"/>
                <w:b/>
                <w:bCs/>
                <w:sz w:val="20"/>
              </w:rPr>
              <w:t>Product weight</w:t>
            </w:r>
            <w:r w:rsidR="00794FB2">
              <w:rPr>
                <w:rFonts w:ascii="Arial" w:eastAsia="Meiryo UI" w:hAnsi="Arial" w:cs="Arial"/>
                <w:b/>
                <w:bCs/>
                <w:sz w:val="20"/>
              </w:rPr>
              <w:t>:</w:t>
            </w:r>
          </w:p>
          <w:p w14:paraId="232F90A7" w14:textId="77777777" w:rsidR="00815AD1" w:rsidRPr="00F365B8" w:rsidRDefault="007C48C7" w:rsidP="002F2B4F">
            <w:pPr>
              <w:rPr>
                <w:rFonts w:ascii="Arial" w:eastAsia="Meiryo UI" w:hAnsi="Arial" w:cs="Arial"/>
                <w:b/>
                <w:bCs/>
                <w:sz w:val="20"/>
              </w:rPr>
            </w:pPr>
            <w:r>
              <w:rPr>
                <w:rFonts w:ascii="Arial" w:eastAsia="Meiryo UI" w:hAnsi="Arial" w:cs="Arial"/>
                <w:b/>
                <w:bCs/>
                <w:sz w:val="20"/>
              </w:rPr>
              <w:t>(Approximate)</w:t>
            </w:r>
          </w:p>
        </w:tc>
        <w:tc>
          <w:tcPr>
            <w:tcW w:w="3151" w:type="dxa"/>
            <w:vAlign w:val="center"/>
          </w:tcPr>
          <w:p w14:paraId="72CD0C3D" w14:textId="77777777" w:rsidR="00276CAD" w:rsidRPr="002151B3" w:rsidRDefault="003568B8" w:rsidP="00276CAD">
            <w:pPr>
              <w:rPr>
                <w:rFonts w:ascii="Arial" w:eastAsia="Meiryo UI" w:hAnsi="Arial" w:cs="Arial"/>
                <w:iCs/>
                <w:sz w:val="20"/>
                <w:lang w:eastAsia="ja-JP"/>
              </w:rPr>
            </w:pPr>
            <w:r>
              <w:rPr>
                <w:rFonts w:ascii="Arial" w:eastAsia="Meiryo UI" w:hAnsi="Arial" w:cs="Arial"/>
                <w:iCs/>
                <w:sz w:val="20"/>
                <w:lang w:eastAsia="ja-JP"/>
              </w:rPr>
              <w:t>1TB</w:t>
            </w:r>
            <w:r w:rsidR="00AF7A9C">
              <w:rPr>
                <w:rFonts w:ascii="Arial" w:eastAsia="Meiryo UI" w:hAnsi="Arial" w:cs="Arial"/>
                <w:iCs/>
                <w:sz w:val="20"/>
                <w:lang w:eastAsia="ja-JP"/>
              </w:rPr>
              <w:t>/2TB: 149</w:t>
            </w:r>
            <w:r w:rsidR="001D0C40">
              <w:rPr>
                <w:rFonts w:ascii="Arial" w:eastAsia="Meiryo UI" w:hAnsi="Arial" w:cs="Arial"/>
                <w:iCs/>
                <w:sz w:val="20"/>
                <w:lang w:eastAsia="ja-JP"/>
              </w:rPr>
              <w:t xml:space="preserve"> g</w:t>
            </w:r>
            <w:r w:rsidR="002B4D1D">
              <w:rPr>
                <w:rFonts w:ascii="Arial" w:eastAsia="Meiryo UI" w:hAnsi="Arial" w:cs="Arial"/>
                <w:iCs/>
                <w:sz w:val="20"/>
                <w:lang w:eastAsia="ja-JP"/>
              </w:rPr>
              <w:t xml:space="preserve">, </w:t>
            </w:r>
            <w:r w:rsidR="00AF7A9C">
              <w:rPr>
                <w:rFonts w:ascii="Arial" w:eastAsia="Meiryo UI" w:hAnsi="Arial" w:cs="Arial"/>
                <w:iCs/>
                <w:sz w:val="20"/>
                <w:lang w:eastAsia="ja-JP"/>
              </w:rPr>
              <w:t>0.33</w:t>
            </w:r>
            <w:r>
              <w:rPr>
                <w:rFonts w:ascii="Arial" w:eastAsia="Meiryo UI" w:hAnsi="Arial" w:cs="Arial"/>
                <w:iCs/>
                <w:sz w:val="20"/>
                <w:lang w:eastAsia="ja-JP"/>
              </w:rPr>
              <w:t xml:space="preserve"> lb</w:t>
            </w:r>
          </w:p>
          <w:p w14:paraId="3F5B7B7E" w14:textId="77777777" w:rsidR="00815AD1" w:rsidRPr="002151B3" w:rsidRDefault="00AF7A9C" w:rsidP="003568B8">
            <w:pPr>
              <w:rPr>
                <w:rFonts w:ascii="Arial" w:eastAsia="Meiryo UI" w:hAnsi="Arial" w:cs="Arial"/>
                <w:iCs/>
                <w:sz w:val="20"/>
                <w:lang w:eastAsia="ja-JP"/>
              </w:rPr>
            </w:pPr>
            <w:r>
              <w:rPr>
                <w:rFonts w:ascii="Arial" w:eastAsia="Meiryo UI" w:hAnsi="Arial" w:cs="Arial"/>
                <w:iCs/>
                <w:sz w:val="20"/>
                <w:lang w:eastAsia="ja-JP"/>
              </w:rPr>
              <w:t>4</w:t>
            </w:r>
            <w:r w:rsidR="00301192">
              <w:rPr>
                <w:rFonts w:ascii="Arial" w:eastAsia="Meiryo UI" w:hAnsi="Arial" w:cs="Arial"/>
                <w:iCs/>
                <w:sz w:val="20"/>
                <w:lang w:eastAsia="ja-JP"/>
              </w:rPr>
              <w:t>TB</w:t>
            </w:r>
            <w:r w:rsidR="001D0C40">
              <w:rPr>
                <w:rFonts w:ascii="Arial" w:eastAsia="Meiryo UI" w:hAnsi="Arial" w:cs="Arial"/>
                <w:iCs/>
                <w:sz w:val="20"/>
                <w:lang w:eastAsia="ja-JP"/>
              </w:rPr>
              <w:t xml:space="preserve">: </w:t>
            </w:r>
            <w:r>
              <w:rPr>
                <w:rFonts w:ascii="Arial" w:eastAsia="Meiryo UI" w:hAnsi="Arial" w:cs="Arial"/>
                <w:iCs/>
                <w:sz w:val="20"/>
                <w:lang w:eastAsia="ja-JP"/>
              </w:rPr>
              <w:t>210</w:t>
            </w:r>
            <w:r w:rsidR="001D0C40">
              <w:rPr>
                <w:rFonts w:ascii="Arial" w:eastAsia="Meiryo UI" w:hAnsi="Arial" w:cs="Arial"/>
                <w:iCs/>
                <w:sz w:val="20"/>
                <w:lang w:eastAsia="ja-JP"/>
              </w:rPr>
              <w:t xml:space="preserve"> g</w:t>
            </w:r>
            <w:r w:rsidR="002B4D1D">
              <w:rPr>
                <w:rFonts w:ascii="Arial" w:eastAsia="Meiryo UI" w:hAnsi="Arial" w:cs="Arial"/>
                <w:iCs/>
                <w:sz w:val="20"/>
                <w:lang w:eastAsia="ja-JP"/>
              </w:rPr>
              <w:t xml:space="preserve">, </w:t>
            </w:r>
            <w:r>
              <w:rPr>
                <w:rFonts w:ascii="Arial" w:eastAsia="Meiryo UI" w:hAnsi="Arial" w:cs="Arial"/>
                <w:iCs/>
                <w:sz w:val="20"/>
                <w:lang w:eastAsia="ja-JP"/>
              </w:rPr>
              <w:t>0.46</w:t>
            </w:r>
            <w:r w:rsidR="003568B8">
              <w:rPr>
                <w:rFonts w:ascii="Arial" w:eastAsia="Meiryo UI" w:hAnsi="Arial" w:cs="Arial"/>
                <w:iCs/>
                <w:sz w:val="20"/>
                <w:lang w:eastAsia="ja-JP"/>
              </w:rPr>
              <w:t xml:space="preserve"> lb</w:t>
            </w:r>
          </w:p>
        </w:tc>
      </w:tr>
      <w:tr w:rsidR="00815AD1" w:rsidRPr="00F365B8" w14:paraId="43BFE036" w14:textId="77777777" w:rsidTr="00A529F7">
        <w:trPr>
          <w:trHeight w:val="285"/>
        </w:trPr>
        <w:tc>
          <w:tcPr>
            <w:tcW w:w="1720" w:type="dxa"/>
            <w:shd w:val="clear" w:color="auto" w:fill="F3F3F3"/>
            <w:vAlign w:val="center"/>
          </w:tcPr>
          <w:p w14:paraId="38F8DBBE" w14:textId="77777777" w:rsidR="00815AD1" w:rsidRPr="00F365B8" w:rsidRDefault="00815AD1" w:rsidP="002F2B4F">
            <w:pPr>
              <w:rPr>
                <w:rFonts w:ascii="Arial" w:eastAsia="Meiryo UI" w:hAnsi="Arial" w:cs="Arial"/>
                <w:b/>
                <w:bCs/>
                <w:sz w:val="20"/>
              </w:rPr>
            </w:pPr>
            <w:r w:rsidRPr="00F365B8">
              <w:rPr>
                <w:rFonts w:ascii="Arial" w:eastAsia="Meiryo UI" w:hAnsi="Arial" w:cs="Arial"/>
                <w:b/>
                <w:bCs/>
                <w:sz w:val="20"/>
              </w:rPr>
              <w:t>Color:</w:t>
            </w:r>
          </w:p>
        </w:tc>
        <w:tc>
          <w:tcPr>
            <w:tcW w:w="3503" w:type="dxa"/>
            <w:vAlign w:val="center"/>
          </w:tcPr>
          <w:p w14:paraId="3E12DC05" w14:textId="77777777" w:rsidR="00815AD1" w:rsidRPr="00F365B8" w:rsidRDefault="00815AD1" w:rsidP="002F2B4F">
            <w:pPr>
              <w:rPr>
                <w:rFonts w:ascii="Arial" w:eastAsia="Meiryo UI" w:hAnsi="Arial" w:cs="Arial"/>
                <w:iCs/>
                <w:sz w:val="20"/>
              </w:rPr>
            </w:pPr>
            <w:r w:rsidRPr="00F365B8">
              <w:rPr>
                <w:rFonts w:ascii="Arial" w:eastAsia="Meiryo UI" w:hAnsi="Arial" w:cs="Arial"/>
                <w:iCs/>
                <w:sz w:val="20"/>
              </w:rPr>
              <w:t>See below</w:t>
            </w:r>
          </w:p>
        </w:tc>
        <w:tc>
          <w:tcPr>
            <w:tcW w:w="1952" w:type="dxa"/>
            <w:shd w:val="clear" w:color="auto" w:fill="F3F3F3"/>
            <w:vAlign w:val="center"/>
          </w:tcPr>
          <w:p w14:paraId="748F770B" w14:textId="77777777" w:rsidR="00815AD1" w:rsidRPr="00F365B8" w:rsidRDefault="00815AD1" w:rsidP="002F2B4F">
            <w:pPr>
              <w:rPr>
                <w:rFonts w:ascii="Arial" w:eastAsia="Meiryo UI" w:hAnsi="Arial" w:cs="Arial"/>
                <w:b/>
                <w:bCs/>
                <w:sz w:val="20"/>
              </w:rPr>
            </w:pPr>
            <w:r w:rsidRPr="00F365B8">
              <w:rPr>
                <w:rFonts w:ascii="Arial" w:eastAsia="Meiryo UI" w:hAnsi="Arial" w:cs="Arial"/>
                <w:b/>
                <w:bCs/>
                <w:sz w:val="20"/>
              </w:rPr>
              <w:t>Package dimensions:</w:t>
            </w:r>
          </w:p>
        </w:tc>
        <w:tc>
          <w:tcPr>
            <w:tcW w:w="3151" w:type="dxa"/>
            <w:vAlign w:val="center"/>
          </w:tcPr>
          <w:p w14:paraId="3ED6C8EC" w14:textId="77777777" w:rsidR="00815AD1" w:rsidRDefault="00AF7A9C" w:rsidP="00A96F70">
            <w:pPr>
              <w:pStyle w:val="Default"/>
              <w:rPr>
                <w:rFonts w:eastAsia="Meiryo UI"/>
                <w:color w:val="auto"/>
                <w:sz w:val="20"/>
                <w:szCs w:val="20"/>
              </w:rPr>
            </w:pPr>
            <w:r>
              <w:rPr>
                <w:rFonts w:eastAsia="Meiryo UI"/>
                <w:color w:val="auto"/>
                <w:sz w:val="20"/>
                <w:szCs w:val="20"/>
              </w:rPr>
              <w:t>mm: 141(H) x 111(W) x 38</w:t>
            </w:r>
            <w:r w:rsidR="002B4D1D">
              <w:rPr>
                <w:rFonts w:eastAsia="Meiryo UI"/>
                <w:color w:val="auto"/>
                <w:sz w:val="20"/>
                <w:szCs w:val="20"/>
              </w:rPr>
              <w:t>(D)</w:t>
            </w:r>
          </w:p>
          <w:p w14:paraId="50E6DD2D" w14:textId="77777777" w:rsidR="002D4A61" w:rsidRPr="00F365B8" w:rsidRDefault="002B4D1D" w:rsidP="00AF7A9C">
            <w:pPr>
              <w:pStyle w:val="Default"/>
              <w:rPr>
                <w:rFonts w:eastAsia="Meiryo UI"/>
                <w:color w:val="auto"/>
                <w:sz w:val="20"/>
                <w:szCs w:val="20"/>
              </w:rPr>
            </w:pPr>
            <w:r>
              <w:rPr>
                <w:rFonts w:eastAsia="Meiryo UI"/>
                <w:color w:val="auto"/>
                <w:sz w:val="20"/>
                <w:szCs w:val="20"/>
              </w:rPr>
              <w:t>inch: 5.5</w:t>
            </w:r>
            <w:r w:rsidR="00AF7A9C">
              <w:rPr>
                <w:rFonts w:eastAsia="Meiryo UI"/>
                <w:color w:val="auto"/>
                <w:sz w:val="20"/>
                <w:szCs w:val="20"/>
              </w:rPr>
              <w:t>5</w:t>
            </w:r>
            <w:r w:rsidR="00D91D17">
              <w:rPr>
                <w:rFonts w:eastAsia="Meiryo UI"/>
                <w:color w:val="auto"/>
                <w:sz w:val="20"/>
                <w:szCs w:val="20"/>
              </w:rPr>
              <w:t xml:space="preserve">(H) x </w:t>
            </w:r>
            <w:r w:rsidR="00AF7A9C">
              <w:rPr>
                <w:rFonts w:eastAsia="Meiryo UI"/>
                <w:color w:val="auto"/>
                <w:sz w:val="20"/>
                <w:szCs w:val="20"/>
              </w:rPr>
              <w:t>4.37</w:t>
            </w:r>
            <w:r w:rsidR="00D91D17">
              <w:rPr>
                <w:rFonts w:eastAsia="Meiryo UI"/>
                <w:color w:val="auto"/>
                <w:sz w:val="20"/>
                <w:szCs w:val="20"/>
              </w:rPr>
              <w:t xml:space="preserve">(W) </w:t>
            </w:r>
            <w:r w:rsidR="00AF7A9C">
              <w:rPr>
                <w:rFonts w:eastAsia="Meiryo UI"/>
                <w:color w:val="auto"/>
                <w:sz w:val="20"/>
                <w:szCs w:val="20"/>
              </w:rPr>
              <w:t>x 1.50</w:t>
            </w:r>
            <w:r w:rsidR="00D91D17">
              <w:rPr>
                <w:rFonts w:eastAsia="Meiryo UI"/>
                <w:color w:val="auto"/>
                <w:sz w:val="20"/>
                <w:szCs w:val="20"/>
              </w:rPr>
              <w:t>(D)</w:t>
            </w:r>
            <w:r>
              <w:rPr>
                <w:rFonts w:eastAsia="Meiryo UI"/>
                <w:color w:val="auto"/>
                <w:sz w:val="20"/>
                <w:szCs w:val="20"/>
              </w:rPr>
              <w:t xml:space="preserve"> </w:t>
            </w:r>
          </w:p>
        </w:tc>
      </w:tr>
      <w:tr w:rsidR="00815AD1" w:rsidRPr="00F365B8" w14:paraId="175FAE59" w14:textId="77777777" w:rsidTr="00A529F7">
        <w:trPr>
          <w:trHeight w:val="285"/>
        </w:trPr>
        <w:tc>
          <w:tcPr>
            <w:tcW w:w="1720" w:type="dxa"/>
            <w:shd w:val="clear" w:color="auto" w:fill="F3F3F3"/>
            <w:vAlign w:val="center"/>
          </w:tcPr>
          <w:p w14:paraId="330961CB" w14:textId="77777777" w:rsidR="00815AD1" w:rsidRPr="00F365B8" w:rsidRDefault="00815AD1" w:rsidP="002F2B4F">
            <w:pPr>
              <w:rPr>
                <w:rFonts w:ascii="Arial" w:eastAsia="Meiryo UI" w:hAnsi="Arial" w:cs="Arial"/>
                <w:b/>
                <w:bCs/>
                <w:sz w:val="20"/>
              </w:rPr>
            </w:pPr>
            <w:r w:rsidRPr="00F365B8">
              <w:rPr>
                <w:rFonts w:ascii="Arial" w:eastAsia="Meiryo UI" w:hAnsi="Arial" w:cs="Arial"/>
                <w:b/>
                <w:bCs/>
                <w:sz w:val="20"/>
              </w:rPr>
              <w:t>UPC code:</w:t>
            </w:r>
          </w:p>
        </w:tc>
        <w:tc>
          <w:tcPr>
            <w:tcW w:w="3503" w:type="dxa"/>
            <w:vAlign w:val="center"/>
          </w:tcPr>
          <w:p w14:paraId="09F96AFD" w14:textId="77777777" w:rsidR="00815AD1" w:rsidRPr="00F365B8" w:rsidRDefault="00815AD1" w:rsidP="002F2B4F">
            <w:pPr>
              <w:rPr>
                <w:rFonts w:ascii="Arial" w:eastAsia="Meiryo UI" w:hAnsi="Arial" w:cs="Arial"/>
                <w:iCs/>
                <w:sz w:val="20"/>
              </w:rPr>
            </w:pPr>
            <w:r w:rsidRPr="00F365B8">
              <w:rPr>
                <w:rFonts w:ascii="Arial" w:eastAsia="Meiryo UI" w:hAnsi="Arial" w:cs="Arial"/>
                <w:iCs/>
                <w:sz w:val="20"/>
              </w:rPr>
              <w:t>See below</w:t>
            </w:r>
          </w:p>
        </w:tc>
        <w:tc>
          <w:tcPr>
            <w:tcW w:w="1952" w:type="dxa"/>
            <w:shd w:val="clear" w:color="auto" w:fill="F3F3F3"/>
            <w:vAlign w:val="center"/>
          </w:tcPr>
          <w:p w14:paraId="408A0EE7" w14:textId="77777777" w:rsidR="00815AD1" w:rsidRDefault="00815AD1" w:rsidP="002F2B4F">
            <w:pPr>
              <w:rPr>
                <w:rFonts w:ascii="Arial" w:eastAsia="Meiryo UI" w:hAnsi="Arial" w:cs="Arial"/>
                <w:b/>
                <w:bCs/>
                <w:sz w:val="20"/>
              </w:rPr>
            </w:pPr>
            <w:r w:rsidRPr="00F365B8">
              <w:rPr>
                <w:rFonts w:ascii="Arial" w:eastAsia="Meiryo UI" w:hAnsi="Arial" w:cs="Arial"/>
                <w:b/>
                <w:bCs/>
                <w:sz w:val="20"/>
              </w:rPr>
              <w:t>Package weight:</w:t>
            </w:r>
          </w:p>
          <w:p w14:paraId="0B6A8718" w14:textId="77777777" w:rsidR="00794FB2" w:rsidRPr="00F365B8" w:rsidRDefault="00794FB2" w:rsidP="002F2B4F">
            <w:pPr>
              <w:rPr>
                <w:rFonts w:ascii="Arial" w:eastAsia="Meiryo UI" w:hAnsi="Arial" w:cs="Arial"/>
                <w:b/>
                <w:bCs/>
                <w:sz w:val="20"/>
              </w:rPr>
            </w:pPr>
            <w:r>
              <w:rPr>
                <w:rFonts w:ascii="Arial" w:eastAsia="Meiryo UI" w:hAnsi="Arial" w:cs="Arial"/>
                <w:b/>
                <w:bCs/>
                <w:sz w:val="20"/>
              </w:rPr>
              <w:t>(Approximate)</w:t>
            </w:r>
          </w:p>
        </w:tc>
        <w:tc>
          <w:tcPr>
            <w:tcW w:w="3151" w:type="dxa"/>
            <w:vAlign w:val="center"/>
          </w:tcPr>
          <w:p w14:paraId="10CD48A9" w14:textId="77777777" w:rsidR="00276CAD" w:rsidRPr="00276CAD" w:rsidRDefault="007F45A4" w:rsidP="00276CAD">
            <w:pPr>
              <w:rPr>
                <w:rFonts w:ascii="Arial" w:eastAsia="Meiryo UI" w:hAnsi="Arial" w:cs="Arial"/>
                <w:iCs/>
                <w:sz w:val="20"/>
                <w:lang w:eastAsia="ja-JP"/>
              </w:rPr>
            </w:pPr>
            <w:r>
              <w:rPr>
                <w:rFonts w:ascii="Arial" w:eastAsia="Meiryo UI" w:hAnsi="Arial" w:cs="Arial"/>
                <w:iCs/>
                <w:sz w:val="20"/>
                <w:lang w:eastAsia="ja-JP"/>
              </w:rPr>
              <w:t>1TB</w:t>
            </w:r>
            <w:r w:rsidR="00AF7A9C">
              <w:rPr>
                <w:rFonts w:ascii="Arial" w:eastAsia="Meiryo UI" w:hAnsi="Arial" w:cs="Arial"/>
                <w:iCs/>
                <w:sz w:val="20"/>
                <w:lang w:eastAsia="ja-JP"/>
              </w:rPr>
              <w:t>/2TB</w:t>
            </w:r>
            <w:r w:rsidR="00A529F7">
              <w:rPr>
                <w:rFonts w:ascii="Arial" w:eastAsia="Meiryo UI" w:hAnsi="Arial" w:cs="Arial"/>
                <w:iCs/>
                <w:sz w:val="20"/>
                <w:lang w:eastAsia="ja-JP"/>
              </w:rPr>
              <w:t>: 2</w:t>
            </w:r>
            <w:r w:rsidR="006D53E8">
              <w:rPr>
                <w:rFonts w:ascii="Arial" w:eastAsia="Meiryo UI" w:hAnsi="Arial" w:cs="Arial"/>
                <w:iCs/>
                <w:sz w:val="20"/>
                <w:lang w:eastAsia="ja-JP"/>
              </w:rPr>
              <w:t>41</w:t>
            </w:r>
            <w:r w:rsidR="00A529F7">
              <w:rPr>
                <w:rFonts w:ascii="Arial" w:eastAsia="Meiryo UI" w:hAnsi="Arial" w:cs="Arial"/>
                <w:iCs/>
                <w:sz w:val="20"/>
                <w:lang w:eastAsia="ja-JP"/>
              </w:rPr>
              <w:t xml:space="preserve"> </w:t>
            </w:r>
            <w:r w:rsidR="002B4D1D">
              <w:rPr>
                <w:rFonts w:ascii="Arial" w:eastAsia="Meiryo UI" w:hAnsi="Arial" w:cs="Arial"/>
                <w:iCs/>
                <w:sz w:val="20"/>
                <w:lang w:eastAsia="ja-JP"/>
              </w:rPr>
              <w:t>g</w:t>
            </w:r>
            <w:r w:rsidR="002D4A61">
              <w:rPr>
                <w:rFonts w:ascii="Arial" w:eastAsia="Meiryo UI" w:hAnsi="Arial" w:cs="Arial"/>
                <w:iCs/>
                <w:sz w:val="20"/>
                <w:lang w:eastAsia="ja-JP"/>
              </w:rPr>
              <w:t xml:space="preserve">, </w:t>
            </w:r>
            <w:r w:rsidR="006D53E8">
              <w:rPr>
                <w:rFonts w:ascii="Arial" w:eastAsia="Meiryo UI" w:hAnsi="Arial" w:cs="Arial"/>
                <w:iCs/>
                <w:sz w:val="20"/>
                <w:lang w:eastAsia="ja-JP"/>
              </w:rPr>
              <w:t>0.53</w:t>
            </w:r>
            <w:r w:rsidR="00A529F7">
              <w:rPr>
                <w:rFonts w:ascii="Arial" w:eastAsia="Meiryo UI" w:hAnsi="Arial" w:cs="Arial"/>
                <w:iCs/>
                <w:sz w:val="20"/>
                <w:lang w:eastAsia="ja-JP"/>
              </w:rPr>
              <w:t xml:space="preserve"> </w:t>
            </w:r>
            <w:r>
              <w:rPr>
                <w:rFonts w:ascii="Arial" w:eastAsia="Meiryo UI" w:hAnsi="Arial" w:cs="Arial"/>
                <w:iCs/>
                <w:sz w:val="20"/>
                <w:lang w:eastAsia="ja-JP"/>
              </w:rPr>
              <w:t>lb</w:t>
            </w:r>
            <w:r w:rsidR="007D0372">
              <w:rPr>
                <w:rFonts w:ascii="Arial" w:eastAsia="Meiryo UI" w:hAnsi="Arial" w:cs="Arial"/>
                <w:iCs/>
                <w:sz w:val="20"/>
                <w:lang w:eastAsia="ja-JP"/>
              </w:rPr>
              <w:t xml:space="preserve"> </w:t>
            </w:r>
          </w:p>
          <w:p w14:paraId="2E6943ED" w14:textId="77777777" w:rsidR="00815AD1" w:rsidRPr="00F365B8" w:rsidRDefault="00AF7A9C" w:rsidP="007F45A4">
            <w:pPr>
              <w:rPr>
                <w:rFonts w:ascii="Arial" w:eastAsia="Meiryo UI" w:hAnsi="Arial" w:cs="Arial"/>
                <w:iCs/>
                <w:sz w:val="20"/>
                <w:lang w:eastAsia="ja-JP"/>
              </w:rPr>
            </w:pPr>
            <w:r>
              <w:rPr>
                <w:rFonts w:ascii="Arial" w:eastAsia="Meiryo UI" w:hAnsi="Arial" w:cs="Arial"/>
                <w:iCs/>
                <w:sz w:val="20"/>
                <w:lang w:eastAsia="ja-JP"/>
              </w:rPr>
              <w:t>4</w:t>
            </w:r>
            <w:r w:rsidR="00301192">
              <w:rPr>
                <w:rFonts w:ascii="Arial" w:eastAsia="Meiryo UI" w:hAnsi="Arial" w:cs="Arial"/>
                <w:iCs/>
                <w:sz w:val="20"/>
                <w:lang w:eastAsia="ja-JP"/>
              </w:rPr>
              <w:t>TB</w:t>
            </w:r>
            <w:r w:rsidR="00276CAD" w:rsidRPr="00276CAD">
              <w:rPr>
                <w:rFonts w:ascii="Arial" w:eastAsia="Meiryo UI" w:hAnsi="Arial" w:cs="Arial"/>
                <w:iCs/>
                <w:sz w:val="20"/>
                <w:lang w:eastAsia="ja-JP"/>
              </w:rPr>
              <w:t>:</w:t>
            </w:r>
            <w:r w:rsidR="002B4D1D">
              <w:rPr>
                <w:rFonts w:ascii="Arial" w:eastAsia="Meiryo UI" w:hAnsi="Arial" w:cs="Arial"/>
                <w:iCs/>
                <w:sz w:val="20"/>
                <w:lang w:eastAsia="ja-JP"/>
              </w:rPr>
              <w:t xml:space="preserve"> </w:t>
            </w:r>
            <w:r w:rsidR="006D53E8">
              <w:rPr>
                <w:rFonts w:ascii="Arial" w:eastAsia="Meiryo UI" w:hAnsi="Arial" w:cs="Arial"/>
                <w:iCs/>
                <w:sz w:val="20"/>
                <w:lang w:eastAsia="ja-JP"/>
              </w:rPr>
              <w:t>297</w:t>
            </w:r>
            <w:r w:rsidR="00A529F7">
              <w:rPr>
                <w:rFonts w:ascii="Arial" w:eastAsia="Meiryo UI" w:hAnsi="Arial" w:cs="Arial"/>
                <w:iCs/>
                <w:sz w:val="20"/>
                <w:lang w:eastAsia="ja-JP"/>
              </w:rPr>
              <w:t xml:space="preserve"> </w:t>
            </w:r>
            <w:r w:rsidR="002B4D1D">
              <w:rPr>
                <w:rFonts w:ascii="Arial" w:eastAsia="Meiryo UI" w:hAnsi="Arial" w:cs="Arial"/>
                <w:iCs/>
                <w:sz w:val="20"/>
                <w:lang w:eastAsia="ja-JP"/>
              </w:rPr>
              <w:t>g</w:t>
            </w:r>
            <w:r w:rsidR="002D4A61">
              <w:rPr>
                <w:rFonts w:ascii="Arial" w:eastAsia="Meiryo UI" w:hAnsi="Arial" w:cs="Arial"/>
                <w:iCs/>
                <w:sz w:val="20"/>
                <w:lang w:eastAsia="ja-JP"/>
              </w:rPr>
              <w:t xml:space="preserve">, </w:t>
            </w:r>
            <w:r w:rsidR="006D53E8">
              <w:rPr>
                <w:rFonts w:ascii="Arial" w:eastAsia="Meiryo UI" w:hAnsi="Arial" w:cs="Arial"/>
                <w:iCs/>
                <w:sz w:val="20"/>
                <w:lang w:eastAsia="ja-JP"/>
              </w:rPr>
              <w:t>0.65</w:t>
            </w:r>
            <w:r w:rsidR="00A529F7">
              <w:rPr>
                <w:rFonts w:ascii="Arial" w:eastAsia="Meiryo UI" w:hAnsi="Arial" w:cs="Arial"/>
                <w:iCs/>
                <w:sz w:val="20"/>
                <w:lang w:eastAsia="ja-JP"/>
              </w:rPr>
              <w:t xml:space="preserve"> </w:t>
            </w:r>
            <w:r w:rsidR="007F45A4">
              <w:rPr>
                <w:rFonts w:ascii="Arial" w:eastAsia="Meiryo UI" w:hAnsi="Arial" w:cs="Arial"/>
                <w:iCs/>
                <w:sz w:val="20"/>
                <w:lang w:eastAsia="ja-JP"/>
              </w:rPr>
              <w:t>lb</w:t>
            </w:r>
            <w:r w:rsidR="007D0372">
              <w:rPr>
                <w:rFonts w:ascii="Arial" w:eastAsia="Meiryo UI" w:hAnsi="Arial" w:cs="Arial"/>
                <w:iCs/>
                <w:sz w:val="20"/>
                <w:lang w:eastAsia="ja-JP"/>
              </w:rPr>
              <w:t xml:space="preserve"> </w:t>
            </w:r>
          </w:p>
        </w:tc>
      </w:tr>
      <w:tr w:rsidR="00815AD1" w:rsidRPr="00F365B8" w14:paraId="51CFB76D" w14:textId="77777777" w:rsidTr="00A529F7">
        <w:trPr>
          <w:trHeight w:val="285"/>
        </w:trPr>
        <w:tc>
          <w:tcPr>
            <w:tcW w:w="1720" w:type="dxa"/>
            <w:shd w:val="clear" w:color="auto" w:fill="F3F3F3"/>
            <w:vAlign w:val="center"/>
          </w:tcPr>
          <w:p w14:paraId="4CB0383D" w14:textId="77777777" w:rsidR="00815AD1" w:rsidRPr="00F365B8" w:rsidRDefault="00815AD1" w:rsidP="00CE531E">
            <w:pPr>
              <w:rPr>
                <w:rFonts w:ascii="Arial" w:eastAsia="Meiryo UI" w:hAnsi="Arial" w:cs="Arial"/>
                <w:b/>
                <w:bCs/>
                <w:sz w:val="20"/>
              </w:rPr>
            </w:pPr>
            <w:r w:rsidRPr="00F365B8">
              <w:rPr>
                <w:rFonts w:ascii="Arial" w:eastAsia="Meiryo UI" w:hAnsi="Arial" w:cs="Arial"/>
                <w:b/>
                <w:bCs/>
                <w:sz w:val="20"/>
              </w:rPr>
              <w:t>Master Carton UPC:</w:t>
            </w:r>
          </w:p>
        </w:tc>
        <w:tc>
          <w:tcPr>
            <w:tcW w:w="3503" w:type="dxa"/>
            <w:vAlign w:val="center"/>
          </w:tcPr>
          <w:p w14:paraId="1F6A66EF" w14:textId="77777777" w:rsidR="00815AD1" w:rsidRPr="00F365B8" w:rsidRDefault="00815AD1" w:rsidP="00CE531E">
            <w:pPr>
              <w:rPr>
                <w:rFonts w:ascii="Arial" w:eastAsia="Meiryo UI" w:hAnsi="Arial" w:cs="Arial"/>
                <w:iCs/>
                <w:sz w:val="20"/>
              </w:rPr>
            </w:pPr>
            <w:r w:rsidRPr="00F365B8">
              <w:rPr>
                <w:rFonts w:ascii="Arial" w:eastAsia="Meiryo UI" w:hAnsi="Arial" w:cs="Arial"/>
                <w:iCs/>
                <w:sz w:val="20"/>
              </w:rPr>
              <w:t>See below</w:t>
            </w:r>
          </w:p>
        </w:tc>
        <w:tc>
          <w:tcPr>
            <w:tcW w:w="1952" w:type="dxa"/>
            <w:shd w:val="clear" w:color="auto" w:fill="F3F3F3"/>
            <w:vAlign w:val="center"/>
          </w:tcPr>
          <w:p w14:paraId="4FFBB272" w14:textId="77777777" w:rsidR="00815AD1" w:rsidRPr="00F365B8" w:rsidRDefault="00815AD1" w:rsidP="00CE531E">
            <w:pPr>
              <w:rPr>
                <w:rFonts w:ascii="Arial" w:eastAsia="Meiryo UI" w:hAnsi="Arial" w:cs="Arial"/>
                <w:b/>
                <w:bCs/>
                <w:sz w:val="20"/>
              </w:rPr>
            </w:pPr>
            <w:r w:rsidRPr="00F365B8">
              <w:rPr>
                <w:rFonts w:ascii="Arial" w:eastAsia="Meiryo UI" w:hAnsi="Arial" w:cs="Arial"/>
                <w:b/>
                <w:bCs/>
                <w:sz w:val="20"/>
              </w:rPr>
              <w:t>Packaging Material:</w:t>
            </w:r>
          </w:p>
        </w:tc>
        <w:tc>
          <w:tcPr>
            <w:tcW w:w="3151" w:type="dxa"/>
            <w:vAlign w:val="center"/>
          </w:tcPr>
          <w:p w14:paraId="05F98E2B" w14:textId="77777777" w:rsidR="00815AD1" w:rsidRPr="00F365B8" w:rsidRDefault="00276CAD" w:rsidP="00CE531E">
            <w:pPr>
              <w:rPr>
                <w:rFonts w:ascii="Arial" w:eastAsia="Meiryo UI" w:hAnsi="Arial" w:cs="Arial"/>
                <w:iCs/>
                <w:sz w:val="20"/>
              </w:rPr>
            </w:pPr>
            <w:r w:rsidRPr="00276CAD">
              <w:rPr>
                <w:rFonts w:ascii="Arial" w:eastAsia="Meiryo UI" w:hAnsi="Arial" w:cs="Arial"/>
                <w:iCs/>
                <w:sz w:val="20"/>
              </w:rPr>
              <w:t>Retail Box</w:t>
            </w:r>
          </w:p>
        </w:tc>
      </w:tr>
      <w:tr w:rsidR="009E044C" w:rsidRPr="00F365B8" w14:paraId="507DB8E2" w14:textId="77777777" w:rsidTr="00A529F7">
        <w:trPr>
          <w:trHeight w:val="285"/>
        </w:trPr>
        <w:tc>
          <w:tcPr>
            <w:tcW w:w="1720" w:type="dxa"/>
            <w:shd w:val="clear" w:color="auto" w:fill="F3F3F3"/>
            <w:vAlign w:val="center"/>
          </w:tcPr>
          <w:p w14:paraId="28BCA618" w14:textId="77777777" w:rsidR="009E044C" w:rsidRPr="00F365B8" w:rsidRDefault="009E044C" w:rsidP="00CE531E">
            <w:pPr>
              <w:rPr>
                <w:rFonts w:ascii="Arial" w:eastAsia="Meiryo UI" w:hAnsi="Arial" w:cs="Arial"/>
                <w:b/>
                <w:bCs/>
                <w:sz w:val="20"/>
              </w:rPr>
            </w:pPr>
            <w:r w:rsidRPr="00F365B8">
              <w:rPr>
                <w:rFonts w:ascii="Arial" w:eastAsia="Meiryo UI" w:hAnsi="Arial" w:cs="Arial"/>
                <w:b/>
                <w:bCs/>
                <w:sz w:val="20"/>
              </w:rPr>
              <w:t>Product category:</w:t>
            </w:r>
          </w:p>
        </w:tc>
        <w:tc>
          <w:tcPr>
            <w:tcW w:w="3503" w:type="dxa"/>
            <w:vAlign w:val="center"/>
          </w:tcPr>
          <w:p w14:paraId="683CA3DC" w14:textId="7510234E" w:rsidR="009E044C" w:rsidRPr="00F365B8" w:rsidRDefault="00457E0E" w:rsidP="006D53E8">
            <w:pPr>
              <w:rPr>
                <w:rFonts w:ascii="Arial" w:eastAsia="Meiryo UI" w:hAnsi="Arial" w:cs="Arial"/>
                <w:iCs/>
                <w:sz w:val="20"/>
              </w:rPr>
            </w:pPr>
            <w:ins w:id="6" w:author="Jacky Lee" w:date="2020-08-14T09:58:00Z">
              <w:r>
                <w:rPr>
                  <w:rFonts w:ascii="Arial" w:eastAsia="Meiryo UI" w:hAnsi="Arial" w:cs="Arial"/>
                  <w:iCs/>
                  <w:sz w:val="20"/>
                  <w:lang w:val="sv-SE"/>
                </w:rPr>
                <w:t xml:space="preserve">External Hard Drive; </w:t>
              </w:r>
            </w:ins>
            <w:r w:rsidR="009E044C" w:rsidRPr="00F365B8">
              <w:rPr>
                <w:rFonts w:ascii="Arial" w:eastAsia="Meiryo UI" w:hAnsi="Arial" w:cs="Arial"/>
                <w:iCs/>
                <w:sz w:val="20"/>
                <w:lang w:val="sv-SE"/>
              </w:rPr>
              <w:t>External Sto</w:t>
            </w:r>
            <w:r w:rsidR="009E044C">
              <w:rPr>
                <w:rFonts w:ascii="Arial" w:eastAsia="Meiryo UI" w:hAnsi="Arial" w:cs="Arial"/>
                <w:iCs/>
                <w:sz w:val="20"/>
                <w:lang w:val="sv-SE"/>
              </w:rPr>
              <w:t xml:space="preserve">rage; Portable Storage; Portable Hard Drive, </w:t>
            </w:r>
            <w:r w:rsidR="006D53E8">
              <w:rPr>
                <w:rFonts w:ascii="Arial" w:eastAsia="Meiryo UI" w:hAnsi="Arial" w:cs="Arial"/>
                <w:iCs/>
                <w:sz w:val="20"/>
                <w:lang w:val="sv-SE"/>
              </w:rPr>
              <w:t>Gaming</w:t>
            </w:r>
            <w:r w:rsidR="00327EDA">
              <w:rPr>
                <w:rFonts w:ascii="Arial" w:eastAsia="Meiryo UI" w:hAnsi="Arial" w:cs="Arial"/>
                <w:iCs/>
                <w:sz w:val="20"/>
                <w:lang w:val="sv-SE"/>
              </w:rPr>
              <w:t xml:space="preserve"> Hard Drive, </w:t>
            </w:r>
            <w:r w:rsidR="006D53E8">
              <w:rPr>
                <w:rFonts w:ascii="Arial" w:eastAsia="Meiryo UI" w:hAnsi="Arial" w:cs="Arial"/>
                <w:iCs/>
                <w:sz w:val="20"/>
                <w:lang w:val="sv-SE"/>
              </w:rPr>
              <w:t>Game Storage, Game Drive</w:t>
            </w:r>
          </w:p>
        </w:tc>
        <w:tc>
          <w:tcPr>
            <w:tcW w:w="1952" w:type="dxa"/>
            <w:shd w:val="clear" w:color="auto" w:fill="F3F3F3"/>
            <w:vAlign w:val="center"/>
          </w:tcPr>
          <w:p w14:paraId="79671126" w14:textId="77777777" w:rsidR="009E044C" w:rsidRPr="00F365B8" w:rsidRDefault="009E044C" w:rsidP="00CE531E">
            <w:pPr>
              <w:rPr>
                <w:rFonts w:ascii="Arial" w:eastAsia="Meiryo UI" w:hAnsi="Arial" w:cs="Arial"/>
                <w:b/>
                <w:bCs/>
                <w:sz w:val="20"/>
              </w:rPr>
            </w:pPr>
            <w:r w:rsidRPr="00F365B8">
              <w:rPr>
                <w:rFonts w:ascii="Arial" w:eastAsia="Meiryo UI" w:hAnsi="Arial" w:cs="Arial"/>
                <w:b/>
                <w:bCs/>
                <w:sz w:val="20"/>
              </w:rPr>
              <w:t>Master carton quantity:</w:t>
            </w:r>
          </w:p>
        </w:tc>
        <w:tc>
          <w:tcPr>
            <w:tcW w:w="3151" w:type="dxa"/>
            <w:vAlign w:val="center"/>
          </w:tcPr>
          <w:p w14:paraId="0209E408" w14:textId="77777777" w:rsidR="009E044C" w:rsidRPr="00F365B8" w:rsidRDefault="009E044C" w:rsidP="002151B3">
            <w:pPr>
              <w:rPr>
                <w:rFonts w:ascii="Arial" w:eastAsia="Meiryo UI" w:hAnsi="Arial" w:cs="Arial"/>
                <w:iCs/>
                <w:sz w:val="20"/>
                <w:lang w:eastAsia="ja-JP"/>
              </w:rPr>
            </w:pPr>
            <w:r w:rsidRPr="00B1502A">
              <w:rPr>
                <w:rFonts w:ascii="Arial" w:eastAsia="Meiryo UI" w:hAnsi="Arial" w:cs="Arial"/>
                <w:iCs/>
                <w:sz w:val="20"/>
              </w:rPr>
              <w:t>5 units</w:t>
            </w:r>
          </w:p>
        </w:tc>
      </w:tr>
      <w:tr w:rsidR="009E044C" w:rsidRPr="00F365B8" w14:paraId="30281B71" w14:textId="77777777" w:rsidTr="00A529F7">
        <w:trPr>
          <w:trHeight w:val="285"/>
        </w:trPr>
        <w:tc>
          <w:tcPr>
            <w:tcW w:w="1720" w:type="dxa"/>
            <w:shd w:val="clear" w:color="auto" w:fill="F3F3F3"/>
            <w:vAlign w:val="center"/>
          </w:tcPr>
          <w:p w14:paraId="022A95DE" w14:textId="77777777" w:rsidR="009E044C" w:rsidRPr="00F365B8" w:rsidRDefault="009E044C" w:rsidP="002F2B4F">
            <w:pPr>
              <w:rPr>
                <w:rFonts w:ascii="Arial" w:eastAsia="Meiryo UI" w:hAnsi="Arial" w:cs="Arial"/>
                <w:b/>
                <w:bCs/>
                <w:sz w:val="20"/>
              </w:rPr>
            </w:pPr>
            <w:r w:rsidRPr="00F365B8">
              <w:rPr>
                <w:rFonts w:ascii="Arial" w:eastAsia="Meiryo UI" w:hAnsi="Arial" w:cs="Arial"/>
                <w:b/>
                <w:bCs/>
                <w:sz w:val="20"/>
              </w:rPr>
              <w:t>Warranty</w:t>
            </w:r>
            <w:r w:rsidR="00327EDA">
              <w:rPr>
                <w:rFonts w:ascii="Arial" w:eastAsia="Meiryo UI" w:hAnsi="Arial" w:cs="Arial"/>
                <w:b/>
                <w:bCs/>
                <w:sz w:val="20"/>
                <w:vertAlign w:val="superscript"/>
              </w:rPr>
              <w:t>2</w:t>
            </w:r>
            <w:r w:rsidRPr="00F365B8">
              <w:rPr>
                <w:rFonts w:ascii="Arial" w:eastAsia="Meiryo UI" w:hAnsi="Arial" w:cs="Arial"/>
                <w:b/>
                <w:bCs/>
                <w:sz w:val="20"/>
              </w:rPr>
              <w:t xml:space="preserve">: </w:t>
            </w:r>
          </w:p>
        </w:tc>
        <w:tc>
          <w:tcPr>
            <w:tcW w:w="3503" w:type="dxa"/>
            <w:vAlign w:val="center"/>
          </w:tcPr>
          <w:p w14:paraId="36C40F02" w14:textId="77777777" w:rsidR="009E044C" w:rsidRPr="00F365B8" w:rsidRDefault="00F653EF" w:rsidP="00A529F7">
            <w:pPr>
              <w:rPr>
                <w:rFonts w:ascii="Arial" w:eastAsia="Meiryo UI" w:hAnsi="Arial" w:cs="Arial"/>
                <w:iCs/>
                <w:sz w:val="20"/>
                <w:lang w:val="sv-SE"/>
              </w:rPr>
            </w:pPr>
            <w:r>
              <w:rPr>
                <w:rFonts w:ascii="Arial" w:eastAsia="Meiryo UI" w:hAnsi="Arial" w:cs="Arial"/>
                <w:iCs/>
                <w:sz w:val="20"/>
                <w:lang w:eastAsia="ja-JP"/>
              </w:rPr>
              <w:t>2</w:t>
            </w:r>
            <w:r w:rsidR="009E044C">
              <w:rPr>
                <w:rFonts w:ascii="Arial" w:eastAsia="Meiryo UI" w:hAnsi="Arial" w:cs="Arial"/>
                <w:iCs/>
                <w:sz w:val="20"/>
                <w:lang w:eastAsia="ja-JP"/>
              </w:rPr>
              <w:t>-year standard limited warranty</w:t>
            </w:r>
          </w:p>
        </w:tc>
        <w:tc>
          <w:tcPr>
            <w:tcW w:w="1952" w:type="dxa"/>
            <w:shd w:val="clear" w:color="auto" w:fill="F3F3F3"/>
            <w:vAlign w:val="center"/>
          </w:tcPr>
          <w:p w14:paraId="1A80A3C3" w14:textId="77777777" w:rsidR="009E044C" w:rsidRPr="00F365B8" w:rsidRDefault="009E044C" w:rsidP="00CE531E">
            <w:pPr>
              <w:rPr>
                <w:rFonts w:ascii="Arial" w:eastAsia="Meiryo UI" w:hAnsi="Arial" w:cs="Arial"/>
                <w:b/>
                <w:bCs/>
                <w:sz w:val="20"/>
              </w:rPr>
            </w:pPr>
            <w:r w:rsidRPr="00F365B8">
              <w:rPr>
                <w:rFonts w:ascii="Arial" w:eastAsia="Meiryo UI" w:hAnsi="Arial" w:cs="Arial"/>
                <w:b/>
                <w:bCs/>
                <w:sz w:val="20"/>
              </w:rPr>
              <w:t>Master carton dimensions:</w:t>
            </w:r>
          </w:p>
        </w:tc>
        <w:tc>
          <w:tcPr>
            <w:tcW w:w="3151" w:type="dxa"/>
            <w:vAlign w:val="center"/>
          </w:tcPr>
          <w:p w14:paraId="541726C3" w14:textId="77777777" w:rsidR="009E044C" w:rsidRDefault="00210FE6" w:rsidP="00362C79">
            <w:pPr>
              <w:rPr>
                <w:rFonts w:ascii="Arial" w:eastAsia="Meiryo UI" w:hAnsi="Arial" w:cs="Arial"/>
                <w:iCs/>
                <w:sz w:val="20"/>
                <w:lang w:eastAsia="ja-JP"/>
              </w:rPr>
            </w:pPr>
            <w:r>
              <w:rPr>
                <w:rFonts w:ascii="Arial" w:eastAsia="Meiryo UI" w:hAnsi="Arial" w:cs="Arial"/>
                <w:iCs/>
                <w:sz w:val="20"/>
                <w:lang w:eastAsia="ja-JP"/>
              </w:rPr>
              <w:t>mm: 205(L)×123(W)×165</w:t>
            </w:r>
            <w:r w:rsidR="009E044C" w:rsidRPr="00276CAD">
              <w:rPr>
                <w:rFonts w:ascii="Arial" w:eastAsia="Meiryo UI" w:hAnsi="Arial" w:cs="Arial"/>
                <w:iCs/>
                <w:sz w:val="20"/>
                <w:lang w:eastAsia="ja-JP"/>
              </w:rPr>
              <w:t>(H)</w:t>
            </w:r>
          </w:p>
          <w:p w14:paraId="1736E627" w14:textId="77777777" w:rsidR="009E044C" w:rsidRPr="00F365B8" w:rsidRDefault="00210FE6" w:rsidP="00362C79">
            <w:pPr>
              <w:rPr>
                <w:rFonts w:ascii="Arial" w:eastAsia="Meiryo UI" w:hAnsi="Arial" w:cs="Arial"/>
                <w:iCs/>
                <w:sz w:val="20"/>
                <w:lang w:eastAsia="ja-JP"/>
              </w:rPr>
            </w:pPr>
            <w:r>
              <w:rPr>
                <w:rFonts w:ascii="Arial" w:eastAsia="Meiryo UI" w:hAnsi="Arial" w:cs="Arial"/>
                <w:iCs/>
                <w:sz w:val="20"/>
                <w:lang w:eastAsia="ja-JP"/>
              </w:rPr>
              <w:t>inch: 8.07(L) x 4.84(W) x 6.50</w:t>
            </w:r>
            <w:r w:rsidR="009E044C">
              <w:rPr>
                <w:rFonts w:ascii="Arial" w:eastAsia="Meiryo UI" w:hAnsi="Arial" w:cs="Arial"/>
                <w:iCs/>
                <w:sz w:val="20"/>
                <w:lang w:eastAsia="ja-JP"/>
              </w:rPr>
              <w:t>(H)</w:t>
            </w:r>
          </w:p>
        </w:tc>
      </w:tr>
      <w:tr w:rsidR="009E044C" w:rsidRPr="00F365B8" w14:paraId="761C6918" w14:textId="77777777" w:rsidTr="00A529F7">
        <w:trPr>
          <w:trHeight w:val="285"/>
        </w:trPr>
        <w:tc>
          <w:tcPr>
            <w:tcW w:w="1720" w:type="dxa"/>
            <w:shd w:val="clear" w:color="auto" w:fill="F3F3F3"/>
            <w:vAlign w:val="center"/>
          </w:tcPr>
          <w:p w14:paraId="0DB19D83" w14:textId="77777777" w:rsidR="009E044C" w:rsidRPr="00F365B8" w:rsidRDefault="009E044C" w:rsidP="002D33E6">
            <w:pPr>
              <w:rPr>
                <w:rFonts w:ascii="Arial" w:eastAsia="Meiryo UI" w:hAnsi="Arial" w:cs="Arial"/>
                <w:b/>
                <w:bCs/>
                <w:sz w:val="20"/>
              </w:rPr>
            </w:pPr>
            <w:r w:rsidRPr="00F365B8">
              <w:rPr>
                <w:rFonts w:ascii="Arial" w:eastAsia="Meiryo UI" w:hAnsi="Arial" w:cs="Arial"/>
                <w:b/>
                <w:bCs/>
                <w:sz w:val="20"/>
              </w:rPr>
              <w:t>Available Date:</w:t>
            </w:r>
          </w:p>
        </w:tc>
        <w:tc>
          <w:tcPr>
            <w:tcW w:w="3503" w:type="dxa"/>
            <w:vAlign w:val="center"/>
          </w:tcPr>
          <w:p w14:paraId="71F46DCC" w14:textId="77777777" w:rsidR="00301192" w:rsidRPr="00F365B8" w:rsidRDefault="00327EDA" w:rsidP="002F2B4F">
            <w:pPr>
              <w:rPr>
                <w:rFonts w:ascii="Arial" w:eastAsia="Meiryo UI" w:hAnsi="Arial" w:cs="Arial"/>
                <w:iCs/>
                <w:sz w:val="20"/>
                <w:lang w:eastAsia="ja-JP"/>
              </w:rPr>
            </w:pPr>
            <w:r>
              <w:rPr>
                <w:rFonts w:ascii="Arial" w:eastAsia="Meiryo UI" w:hAnsi="Arial" w:cs="Arial"/>
                <w:iCs/>
                <w:sz w:val="20"/>
                <w:lang w:eastAsia="ja-JP"/>
              </w:rPr>
              <w:t>October 2020</w:t>
            </w:r>
          </w:p>
        </w:tc>
        <w:tc>
          <w:tcPr>
            <w:tcW w:w="1952" w:type="dxa"/>
            <w:shd w:val="clear" w:color="auto" w:fill="F3F3F3"/>
            <w:vAlign w:val="center"/>
          </w:tcPr>
          <w:p w14:paraId="492528B0" w14:textId="77777777" w:rsidR="009E044C" w:rsidRDefault="009E044C" w:rsidP="00CE531E">
            <w:pPr>
              <w:rPr>
                <w:rFonts w:ascii="Arial" w:eastAsia="Meiryo UI" w:hAnsi="Arial" w:cs="Arial"/>
                <w:b/>
                <w:bCs/>
                <w:sz w:val="20"/>
              </w:rPr>
            </w:pPr>
            <w:r w:rsidRPr="00F365B8">
              <w:rPr>
                <w:rFonts w:ascii="Arial" w:eastAsia="Meiryo UI" w:hAnsi="Arial" w:cs="Arial"/>
                <w:b/>
                <w:bCs/>
                <w:sz w:val="20"/>
              </w:rPr>
              <w:t>Master carton weight:</w:t>
            </w:r>
          </w:p>
          <w:p w14:paraId="3196D243" w14:textId="77777777" w:rsidR="007D0372" w:rsidRPr="00F365B8" w:rsidRDefault="007D0372" w:rsidP="00CE531E">
            <w:pPr>
              <w:rPr>
                <w:rFonts w:ascii="Arial" w:eastAsia="Meiryo UI" w:hAnsi="Arial" w:cs="Arial"/>
                <w:b/>
                <w:bCs/>
                <w:sz w:val="20"/>
              </w:rPr>
            </w:pPr>
            <w:r>
              <w:rPr>
                <w:rFonts w:ascii="Arial" w:eastAsia="Meiryo UI" w:hAnsi="Arial" w:cs="Arial"/>
                <w:b/>
                <w:bCs/>
                <w:sz w:val="20"/>
              </w:rPr>
              <w:t>(Approximate)</w:t>
            </w:r>
          </w:p>
        </w:tc>
        <w:tc>
          <w:tcPr>
            <w:tcW w:w="3151" w:type="dxa"/>
            <w:vAlign w:val="center"/>
          </w:tcPr>
          <w:p w14:paraId="020D2484" w14:textId="77777777" w:rsidR="009E044C" w:rsidRDefault="00695476" w:rsidP="00CE731B">
            <w:pPr>
              <w:rPr>
                <w:rFonts w:ascii="Arial" w:eastAsia="Meiryo UI" w:hAnsi="Arial" w:cs="Arial"/>
                <w:iCs/>
                <w:sz w:val="20"/>
                <w:lang w:eastAsia="ja-JP"/>
              </w:rPr>
            </w:pPr>
            <w:r>
              <w:rPr>
                <w:rFonts w:ascii="Arial" w:eastAsia="Meiryo UI" w:hAnsi="Arial" w:cs="Arial"/>
                <w:iCs/>
                <w:sz w:val="20"/>
                <w:lang w:eastAsia="ja-JP"/>
              </w:rPr>
              <w:t>1TB</w:t>
            </w:r>
            <w:r w:rsidR="006D53E8">
              <w:rPr>
                <w:rFonts w:ascii="Arial" w:eastAsia="Meiryo UI" w:hAnsi="Arial" w:cs="Arial"/>
                <w:iCs/>
                <w:sz w:val="20"/>
                <w:lang w:eastAsia="ja-JP"/>
              </w:rPr>
              <w:t>/2TB: 1.33</w:t>
            </w:r>
            <w:r w:rsidR="009E044C">
              <w:rPr>
                <w:rFonts w:ascii="Arial" w:eastAsia="Meiryo UI" w:hAnsi="Arial" w:cs="Arial"/>
                <w:iCs/>
                <w:sz w:val="20"/>
                <w:lang w:eastAsia="ja-JP"/>
              </w:rPr>
              <w:t xml:space="preserve"> kg, </w:t>
            </w:r>
            <w:r w:rsidR="006D53E8">
              <w:rPr>
                <w:rFonts w:ascii="Arial" w:eastAsia="Meiryo UI" w:hAnsi="Arial" w:cs="Arial"/>
                <w:iCs/>
                <w:sz w:val="20"/>
                <w:lang w:eastAsia="ja-JP"/>
              </w:rPr>
              <w:t>2.93</w:t>
            </w:r>
            <w:r w:rsidR="009E044C">
              <w:rPr>
                <w:rFonts w:ascii="Arial" w:eastAsia="Meiryo UI" w:hAnsi="Arial" w:cs="Arial"/>
                <w:iCs/>
                <w:sz w:val="20"/>
                <w:lang w:eastAsia="ja-JP"/>
              </w:rPr>
              <w:t xml:space="preserve"> lb</w:t>
            </w:r>
          </w:p>
          <w:p w14:paraId="4D3E9D11" w14:textId="77777777" w:rsidR="009E044C" w:rsidRPr="00F365B8" w:rsidRDefault="00210FE6" w:rsidP="00695476">
            <w:pPr>
              <w:rPr>
                <w:rFonts w:ascii="Arial" w:eastAsia="Meiryo UI" w:hAnsi="Arial" w:cs="Arial"/>
                <w:iCs/>
                <w:color w:val="0000FF"/>
                <w:sz w:val="20"/>
                <w:lang w:eastAsia="ja-JP"/>
              </w:rPr>
            </w:pPr>
            <w:r>
              <w:rPr>
                <w:rFonts w:ascii="Arial" w:eastAsia="Meiryo UI" w:hAnsi="Arial" w:cs="Arial"/>
                <w:iCs/>
                <w:sz w:val="20"/>
                <w:lang w:eastAsia="ja-JP"/>
              </w:rPr>
              <w:t>4</w:t>
            </w:r>
            <w:r w:rsidR="00301192">
              <w:rPr>
                <w:rFonts w:ascii="Arial" w:eastAsia="Meiryo UI" w:hAnsi="Arial" w:cs="Arial"/>
                <w:iCs/>
                <w:sz w:val="20"/>
                <w:lang w:eastAsia="ja-JP"/>
              </w:rPr>
              <w:t>TB</w:t>
            </w:r>
            <w:r w:rsidR="00695476">
              <w:rPr>
                <w:rFonts w:ascii="Arial" w:eastAsia="Meiryo UI" w:hAnsi="Arial" w:cs="Arial"/>
                <w:iCs/>
                <w:sz w:val="20"/>
                <w:lang w:eastAsia="ja-JP"/>
              </w:rPr>
              <w:t xml:space="preserve">: </w:t>
            </w:r>
            <w:r w:rsidR="006D53E8">
              <w:rPr>
                <w:rFonts w:ascii="Arial" w:eastAsia="Meiryo UI" w:hAnsi="Arial" w:cs="Arial"/>
                <w:iCs/>
                <w:sz w:val="20"/>
                <w:lang w:eastAsia="ja-JP"/>
              </w:rPr>
              <w:t>1.62</w:t>
            </w:r>
            <w:r w:rsidR="009E044C">
              <w:rPr>
                <w:rFonts w:ascii="Arial" w:eastAsia="Meiryo UI" w:hAnsi="Arial" w:cs="Arial"/>
                <w:iCs/>
                <w:sz w:val="20"/>
                <w:lang w:eastAsia="ja-JP"/>
              </w:rPr>
              <w:t xml:space="preserve"> kg, </w:t>
            </w:r>
            <w:r w:rsidR="006D53E8">
              <w:rPr>
                <w:rFonts w:ascii="Arial" w:eastAsia="Meiryo UI" w:hAnsi="Arial" w:cs="Arial"/>
                <w:iCs/>
                <w:sz w:val="20"/>
                <w:lang w:eastAsia="ja-JP"/>
              </w:rPr>
              <w:t>3.57</w:t>
            </w:r>
            <w:r w:rsidR="009E044C">
              <w:rPr>
                <w:rFonts w:ascii="Arial" w:eastAsia="Meiryo UI" w:hAnsi="Arial" w:cs="Arial"/>
                <w:iCs/>
                <w:sz w:val="20"/>
                <w:lang w:eastAsia="ja-JP"/>
              </w:rPr>
              <w:t xml:space="preserve"> lb</w:t>
            </w:r>
          </w:p>
        </w:tc>
      </w:tr>
      <w:tr w:rsidR="009E044C" w:rsidRPr="00F365B8" w14:paraId="31DFAC87" w14:textId="77777777" w:rsidTr="00A529F7">
        <w:trPr>
          <w:trHeight w:val="285"/>
        </w:trPr>
        <w:tc>
          <w:tcPr>
            <w:tcW w:w="1720" w:type="dxa"/>
            <w:shd w:val="clear" w:color="auto" w:fill="F3F3F3"/>
            <w:vAlign w:val="center"/>
          </w:tcPr>
          <w:p w14:paraId="3AF8BF58" w14:textId="77777777" w:rsidR="009E044C" w:rsidRPr="00F365B8" w:rsidRDefault="009E044C" w:rsidP="002F2B4F">
            <w:pPr>
              <w:rPr>
                <w:rFonts w:ascii="Arial" w:eastAsia="Meiryo UI" w:hAnsi="Arial" w:cs="Arial"/>
                <w:b/>
                <w:bCs/>
                <w:sz w:val="20"/>
              </w:rPr>
            </w:pPr>
            <w:r>
              <w:rPr>
                <w:rFonts w:ascii="Arial" w:eastAsia="Meiryo UI" w:hAnsi="Arial" w:cs="Arial"/>
                <w:b/>
                <w:bCs/>
                <w:sz w:val="20"/>
              </w:rPr>
              <w:t>Sales Regions:</w:t>
            </w:r>
          </w:p>
        </w:tc>
        <w:tc>
          <w:tcPr>
            <w:tcW w:w="3503" w:type="dxa"/>
            <w:vAlign w:val="center"/>
          </w:tcPr>
          <w:p w14:paraId="73D17619" w14:textId="77777777" w:rsidR="009E044C" w:rsidRPr="00F365B8" w:rsidRDefault="009E044C" w:rsidP="0002453A">
            <w:pPr>
              <w:rPr>
                <w:rFonts w:ascii="Arial" w:eastAsia="Meiryo UI" w:hAnsi="Arial" w:cs="Arial"/>
                <w:iCs/>
                <w:sz w:val="20"/>
                <w:lang w:eastAsia="ja-JP"/>
              </w:rPr>
            </w:pPr>
            <w:r w:rsidRPr="002151B3">
              <w:rPr>
                <w:rFonts w:ascii="Arial" w:eastAsia="Meiryo UI" w:hAnsi="Arial" w:cs="Arial"/>
                <w:iCs/>
                <w:sz w:val="20"/>
                <w:lang w:val="es-ES"/>
              </w:rPr>
              <w:t xml:space="preserve">USA, Canada, </w:t>
            </w:r>
            <w:r>
              <w:rPr>
                <w:rFonts w:ascii="Arial" w:eastAsia="Meiryo UI" w:hAnsi="Arial" w:cs="Arial"/>
                <w:iCs/>
                <w:sz w:val="20"/>
                <w:lang w:val="es-ES"/>
              </w:rPr>
              <w:t>SCA</w:t>
            </w:r>
          </w:p>
        </w:tc>
        <w:tc>
          <w:tcPr>
            <w:tcW w:w="1952" w:type="dxa"/>
            <w:shd w:val="clear" w:color="auto" w:fill="F3F3F3"/>
            <w:vAlign w:val="center"/>
          </w:tcPr>
          <w:p w14:paraId="45AC82D6" w14:textId="77777777" w:rsidR="009E044C" w:rsidRPr="00F365B8" w:rsidRDefault="009E044C" w:rsidP="00CE531E">
            <w:pPr>
              <w:rPr>
                <w:rFonts w:ascii="Arial" w:eastAsia="Meiryo UI" w:hAnsi="Arial" w:cs="Arial"/>
                <w:b/>
                <w:bCs/>
                <w:sz w:val="20"/>
              </w:rPr>
            </w:pPr>
            <w:r w:rsidRPr="00F365B8">
              <w:rPr>
                <w:rFonts w:ascii="Arial" w:eastAsia="Meiryo UI" w:hAnsi="Arial" w:cs="Arial"/>
                <w:b/>
                <w:bCs/>
                <w:sz w:val="20"/>
              </w:rPr>
              <w:t>Units per Pallet:</w:t>
            </w:r>
          </w:p>
        </w:tc>
        <w:tc>
          <w:tcPr>
            <w:tcW w:w="3151" w:type="dxa"/>
            <w:vAlign w:val="center"/>
          </w:tcPr>
          <w:p w14:paraId="062418FF" w14:textId="77777777" w:rsidR="009E044C" w:rsidRPr="00F365B8" w:rsidRDefault="00210FE6" w:rsidP="00CE531E">
            <w:pPr>
              <w:rPr>
                <w:rFonts w:ascii="Arial" w:eastAsia="Meiryo UI" w:hAnsi="Arial" w:cs="Arial"/>
                <w:iCs/>
                <w:sz w:val="20"/>
                <w:lang w:val="it-IT"/>
              </w:rPr>
            </w:pPr>
            <w:r>
              <w:rPr>
                <w:rFonts w:ascii="Arial" w:eastAsia="Meiryo UI" w:hAnsi="Arial" w:cs="Arial"/>
                <w:iCs/>
                <w:sz w:val="20"/>
                <w:lang w:val="it-IT" w:eastAsia="ja-JP"/>
              </w:rPr>
              <w:t>1350</w:t>
            </w:r>
            <w:r w:rsidR="009E044C" w:rsidRPr="00276CAD">
              <w:rPr>
                <w:rFonts w:ascii="Arial" w:eastAsia="Meiryo UI" w:hAnsi="Arial" w:cs="Arial"/>
                <w:iCs/>
                <w:sz w:val="20"/>
                <w:lang w:val="it-IT" w:eastAsia="ja-JP"/>
              </w:rPr>
              <w:t xml:space="preserve"> pcs</w:t>
            </w:r>
          </w:p>
        </w:tc>
      </w:tr>
      <w:tr w:rsidR="009E044C" w:rsidRPr="00F365B8" w14:paraId="20B189B8" w14:textId="77777777" w:rsidTr="00A529F7">
        <w:trPr>
          <w:trHeight w:val="285"/>
        </w:trPr>
        <w:tc>
          <w:tcPr>
            <w:tcW w:w="1720" w:type="dxa"/>
            <w:shd w:val="clear" w:color="auto" w:fill="F3F3F3"/>
            <w:vAlign w:val="center"/>
          </w:tcPr>
          <w:p w14:paraId="6CEA923A" w14:textId="77777777" w:rsidR="009E044C" w:rsidRPr="00F365B8" w:rsidRDefault="009E044C" w:rsidP="002F2B4F">
            <w:pPr>
              <w:rPr>
                <w:rFonts w:ascii="Arial" w:eastAsia="Meiryo UI" w:hAnsi="Arial" w:cs="Arial"/>
                <w:b/>
                <w:bCs/>
                <w:sz w:val="20"/>
              </w:rPr>
            </w:pPr>
            <w:r>
              <w:rPr>
                <w:rFonts w:ascii="Arial" w:eastAsia="Meiryo UI" w:hAnsi="Arial" w:cs="Arial"/>
                <w:b/>
                <w:bCs/>
                <w:sz w:val="20"/>
              </w:rPr>
              <w:t>Embargo date:</w:t>
            </w:r>
          </w:p>
        </w:tc>
        <w:tc>
          <w:tcPr>
            <w:tcW w:w="3503" w:type="dxa"/>
            <w:vAlign w:val="center"/>
          </w:tcPr>
          <w:p w14:paraId="7DF8BD71" w14:textId="77777777" w:rsidR="009E044C" w:rsidRPr="002151B3" w:rsidRDefault="009E044C" w:rsidP="00A529F7">
            <w:pPr>
              <w:rPr>
                <w:rFonts w:ascii="Arial" w:eastAsia="Meiryo UI" w:hAnsi="Arial" w:cs="Arial"/>
                <w:iCs/>
                <w:sz w:val="20"/>
                <w:lang w:val="es-ES"/>
              </w:rPr>
            </w:pPr>
            <w:r>
              <w:rPr>
                <w:rFonts w:ascii="Arial" w:eastAsia="Meiryo UI" w:hAnsi="Arial" w:cs="Arial"/>
                <w:iCs/>
                <w:sz w:val="20"/>
              </w:rPr>
              <w:t>14 days after available date</w:t>
            </w:r>
          </w:p>
        </w:tc>
        <w:tc>
          <w:tcPr>
            <w:tcW w:w="1952" w:type="dxa"/>
            <w:shd w:val="clear" w:color="auto" w:fill="F3F3F3"/>
            <w:vAlign w:val="center"/>
          </w:tcPr>
          <w:p w14:paraId="4A889A5A" w14:textId="77777777" w:rsidR="009E044C" w:rsidRPr="00F365B8" w:rsidRDefault="009E044C" w:rsidP="00CE531E">
            <w:pPr>
              <w:rPr>
                <w:rFonts w:ascii="Arial" w:eastAsia="Meiryo UI" w:hAnsi="Arial" w:cs="Arial"/>
                <w:b/>
                <w:bCs/>
                <w:sz w:val="20"/>
              </w:rPr>
            </w:pPr>
            <w:r w:rsidRPr="00F365B8">
              <w:rPr>
                <w:rFonts w:ascii="Arial" w:eastAsia="Meiryo UI" w:hAnsi="Arial" w:cs="Arial"/>
                <w:b/>
                <w:bCs/>
                <w:sz w:val="20"/>
              </w:rPr>
              <w:t>Layers per Pallet:</w:t>
            </w:r>
          </w:p>
        </w:tc>
        <w:tc>
          <w:tcPr>
            <w:tcW w:w="3151" w:type="dxa"/>
            <w:vAlign w:val="center"/>
          </w:tcPr>
          <w:p w14:paraId="759643BC" w14:textId="77777777" w:rsidR="009E044C" w:rsidRPr="00F365B8" w:rsidRDefault="009E044C" w:rsidP="00EC0B5F">
            <w:pPr>
              <w:rPr>
                <w:rFonts w:ascii="Arial" w:eastAsia="Meiryo UI" w:hAnsi="Arial" w:cs="Arial"/>
                <w:iCs/>
                <w:sz w:val="20"/>
              </w:rPr>
            </w:pPr>
            <w:r>
              <w:rPr>
                <w:rFonts w:ascii="Arial" w:eastAsia="Meiryo UI" w:hAnsi="Arial" w:cs="Arial"/>
                <w:iCs/>
                <w:sz w:val="20"/>
                <w:lang w:eastAsia="ja-JP"/>
              </w:rPr>
              <w:t>6</w:t>
            </w:r>
            <w:r w:rsidRPr="00276CAD">
              <w:rPr>
                <w:rFonts w:ascii="Arial" w:eastAsia="Meiryo UI" w:hAnsi="Arial" w:cs="Arial"/>
                <w:iCs/>
                <w:sz w:val="20"/>
                <w:lang w:eastAsia="ja-JP"/>
              </w:rPr>
              <w:t xml:space="preserve"> layers</w:t>
            </w:r>
          </w:p>
        </w:tc>
      </w:tr>
      <w:tr w:rsidR="009E044C" w:rsidRPr="00F365B8" w14:paraId="65B0F26C" w14:textId="77777777" w:rsidTr="00A529F7">
        <w:trPr>
          <w:trHeight w:val="285"/>
        </w:trPr>
        <w:tc>
          <w:tcPr>
            <w:tcW w:w="1720" w:type="dxa"/>
            <w:shd w:val="clear" w:color="auto" w:fill="F3F3F3"/>
            <w:vAlign w:val="center"/>
          </w:tcPr>
          <w:p w14:paraId="55FD2C96" w14:textId="77777777" w:rsidR="009E044C" w:rsidRPr="00F365B8" w:rsidRDefault="009E044C" w:rsidP="002F2B4F">
            <w:pPr>
              <w:rPr>
                <w:rFonts w:ascii="Arial" w:eastAsia="Meiryo UI" w:hAnsi="Arial" w:cs="Arial"/>
                <w:b/>
                <w:bCs/>
                <w:sz w:val="20"/>
              </w:rPr>
            </w:pPr>
            <w:r>
              <w:rPr>
                <w:rFonts w:ascii="Arial" w:eastAsia="Meiryo UI" w:hAnsi="Arial" w:cs="Arial"/>
                <w:b/>
                <w:bCs/>
                <w:sz w:val="20"/>
              </w:rPr>
              <w:t>Minimum Order Quantity:</w:t>
            </w:r>
          </w:p>
        </w:tc>
        <w:tc>
          <w:tcPr>
            <w:tcW w:w="3503" w:type="dxa"/>
            <w:vAlign w:val="center"/>
          </w:tcPr>
          <w:p w14:paraId="6CA4610A" w14:textId="77777777" w:rsidR="009E044C" w:rsidRPr="00F365B8" w:rsidRDefault="009E044C" w:rsidP="002F2B4F">
            <w:pPr>
              <w:rPr>
                <w:rFonts w:ascii="Arial" w:eastAsia="Meiryo UI" w:hAnsi="Arial" w:cs="Arial"/>
                <w:iCs/>
                <w:sz w:val="20"/>
              </w:rPr>
            </w:pPr>
            <w:r w:rsidRPr="00B1502A">
              <w:rPr>
                <w:rFonts w:ascii="Arial" w:eastAsia="Meiryo UI" w:hAnsi="Arial" w:cs="Arial"/>
                <w:iCs/>
                <w:sz w:val="20"/>
              </w:rPr>
              <w:t>5 units</w:t>
            </w:r>
          </w:p>
        </w:tc>
        <w:tc>
          <w:tcPr>
            <w:tcW w:w="1952" w:type="dxa"/>
            <w:shd w:val="clear" w:color="auto" w:fill="F3F3F3"/>
            <w:vAlign w:val="center"/>
          </w:tcPr>
          <w:p w14:paraId="792BA1B5" w14:textId="77777777" w:rsidR="009E044C" w:rsidRPr="00F365B8" w:rsidRDefault="009E044C" w:rsidP="00CE531E">
            <w:pPr>
              <w:rPr>
                <w:rFonts w:ascii="Arial" w:eastAsia="Meiryo UI" w:hAnsi="Arial" w:cs="Arial"/>
                <w:b/>
                <w:bCs/>
                <w:sz w:val="20"/>
              </w:rPr>
            </w:pPr>
            <w:r w:rsidRPr="00F365B8">
              <w:rPr>
                <w:rFonts w:ascii="Arial" w:eastAsia="Meiryo UI" w:hAnsi="Arial" w:cs="Arial"/>
                <w:b/>
                <w:bCs/>
                <w:sz w:val="20"/>
              </w:rPr>
              <w:t>Units per Layer:</w:t>
            </w:r>
          </w:p>
        </w:tc>
        <w:tc>
          <w:tcPr>
            <w:tcW w:w="3151" w:type="dxa"/>
            <w:vAlign w:val="center"/>
          </w:tcPr>
          <w:p w14:paraId="19E79E4F" w14:textId="77777777" w:rsidR="009E044C" w:rsidRPr="00F365B8" w:rsidRDefault="00210FE6" w:rsidP="00CE531E">
            <w:pPr>
              <w:rPr>
                <w:rFonts w:ascii="Arial" w:eastAsia="Meiryo UI" w:hAnsi="Arial" w:cs="Arial"/>
                <w:iCs/>
                <w:sz w:val="20"/>
                <w:lang w:eastAsia="ja-JP"/>
              </w:rPr>
            </w:pPr>
            <w:r>
              <w:rPr>
                <w:rFonts w:ascii="Arial" w:eastAsia="Meiryo UI" w:hAnsi="Arial" w:cs="Arial"/>
                <w:iCs/>
                <w:sz w:val="20"/>
                <w:lang w:eastAsia="ja-JP"/>
              </w:rPr>
              <w:t>225</w:t>
            </w:r>
            <w:r w:rsidR="009E044C">
              <w:rPr>
                <w:rFonts w:ascii="Arial" w:eastAsia="Meiryo UI" w:hAnsi="Arial" w:cs="Arial"/>
                <w:iCs/>
                <w:sz w:val="20"/>
                <w:lang w:eastAsia="ja-JP"/>
              </w:rPr>
              <w:t xml:space="preserve"> </w:t>
            </w:r>
            <w:r w:rsidR="009E044C" w:rsidRPr="00276CAD">
              <w:rPr>
                <w:rFonts w:ascii="Arial" w:eastAsia="Meiryo UI" w:hAnsi="Arial" w:cs="Arial"/>
                <w:iCs/>
                <w:sz w:val="20"/>
                <w:lang w:eastAsia="ja-JP"/>
              </w:rPr>
              <w:t>pcs</w:t>
            </w:r>
          </w:p>
        </w:tc>
      </w:tr>
      <w:tr w:rsidR="009E044C" w:rsidRPr="00F365B8" w14:paraId="1A1D31DD" w14:textId="77777777" w:rsidTr="00A529F7">
        <w:trPr>
          <w:trHeight w:val="285"/>
        </w:trPr>
        <w:tc>
          <w:tcPr>
            <w:tcW w:w="1720" w:type="dxa"/>
            <w:shd w:val="clear" w:color="auto" w:fill="F3F3F3"/>
            <w:vAlign w:val="center"/>
          </w:tcPr>
          <w:p w14:paraId="5050FC24" w14:textId="77777777" w:rsidR="009E044C" w:rsidRPr="00F365B8" w:rsidRDefault="009E044C" w:rsidP="002F2B4F">
            <w:pPr>
              <w:rPr>
                <w:rFonts w:ascii="Arial" w:eastAsia="Meiryo UI" w:hAnsi="Arial" w:cs="Arial"/>
                <w:b/>
                <w:bCs/>
                <w:sz w:val="20"/>
              </w:rPr>
            </w:pPr>
            <w:r w:rsidRPr="00F365B8">
              <w:rPr>
                <w:rFonts w:ascii="Arial" w:eastAsia="Meiryo UI" w:hAnsi="Arial" w:cs="Arial"/>
                <w:b/>
                <w:bCs/>
                <w:sz w:val="20"/>
              </w:rPr>
              <w:t xml:space="preserve">Country of </w:t>
            </w:r>
            <w:r>
              <w:rPr>
                <w:rFonts w:ascii="Arial" w:eastAsia="Meiryo UI" w:hAnsi="Arial" w:cs="Arial"/>
                <w:b/>
                <w:bCs/>
                <w:sz w:val="20"/>
              </w:rPr>
              <w:t>O</w:t>
            </w:r>
            <w:r w:rsidRPr="00F365B8">
              <w:rPr>
                <w:rFonts w:ascii="Arial" w:eastAsia="Meiryo UI" w:hAnsi="Arial" w:cs="Arial"/>
                <w:b/>
                <w:bCs/>
                <w:sz w:val="20"/>
              </w:rPr>
              <w:t xml:space="preserve">rigin: </w:t>
            </w:r>
          </w:p>
        </w:tc>
        <w:tc>
          <w:tcPr>
            <w:tcW w:w="3503" w:type="dxa"/>
            <w:vAlign w:val="center"/>
          </w:tcPr>
          <w:p w14:paraId="4DE5C1ED" w14:textId="77777777" w:rsidR="009E044C" w:rsidRPr="00F365B8" w:rsidRDefault="00122FD1" w:rsidP="0008451C">
            <w:pPr>
              <w:rPr>
                <w:rFonts w:ascii="Arial" w:eastAsia="Meiryo UI" w:hAnsi="Arial" w:cs="Arial"/>
                <w:iCs/>
                <w:sz w:val="20"/>
              </w:rPr>
            </w:pPr>
            <w:r>
              <w:rPr>
                <w:rFonts w:ascii="Arial" w:eastAsia="Meiryo UI" w:hAnsi="Arial" w:cs="Arial"/>
                <w:iCs/>
                <w:sz w:val="20"/>
                <w:lang w:eastAsia="ja-JP"/>
              </w:rPr>
              <w:t>Product assembled in Philippines</w:t>
            </w:r>
          </w:p>
        </w:tc>
        <w:tc>
          <w:tcPr>
            <w:tcW w:w="1952" w:type="dxa"/>
            <w:shd w:val="clear" w:color="auto" w:fill="F3F3F3"/>
            <w:vAlign w:val="center"/>
          </w:tcPr>
          <w:p w14:paraId="024D7A91" w14:textId="77777777" w:rsidR="009E044C" w:rsidRPr="00F365B8" w:rsidRDefault="009E044C" w:rsidP="00CE531E">
            <w:pPr>
              <w:rPr>
                <w:rFonts w:ascii="Arial" w:eastAsia="Meiryo UI" w:hAnsi="Arial" w:cs="Arial"/>
                <w:b/>
                <w:bCs/>
                <w:sz w:val="20"/>
              </w:rPr>
            </w:pPr>
            <w:r w:rsidRPr="00F365B8">
              <w:rPr>
                <w:rFonts w:ascii="Arial" w:eastAsia="Meiryo UI" w:hAnsi="Arial" w:cs="Arial"/>
                <w:b/>
                <w:bCs/>
                <w:sz w:val="20"/>
              </w:rPr>
              <w:t>Replacement for:</w:t>
            </w:r>
          </w:p>
        </w:tc>
        <w:tc>
          <w:tcPr>
            <w:tcW w:w="3151" w:type="dxa"/>
            <w:vAlign w:val="center"/>
          </w:tcPr>
          <w:p w14:paraId="7163BB81" w14:textId="77777777" w:rsidR="009E044C" w:rsidRPr="00F365B8" w:rsidRDefault="00B1502A" w:rsidP="00815AD1">
            <w:pPr>
              <w:rPr>
                <w:rFonts w:ascii="Arial" w:eastAsia="Meiryo UI" w:hAnsi="Arial" w:cs="Arial"/>
                <w:iCs/>
                <w:sz w:val="20"/>
              </w:rPr>
            </w:pPr>
            <w:r>
              <w:rPr>
                <w:rFonts w:ascii="Arial" w:eastAsia="Meiryo UI" w:hAnsi="Arial" w:cs="Arial"/>
                <w:iCs/>
                <w:sz w:val="20"/>
                <w:lang w:eastAsia="ja-JP"/>
              </w:rPr>
              <w:t>n/a</w:t>
            </w:r>
          </w:p>
        </w:tc>
      </w:tr>
      <w:tr w:rsidR="009E044C" w:rsidRPr="00F365B8" w14:paraId="0865871C" w14:textId="77777777" w:rsidTr="00A529F7">
        <w:trPr>
          <w:trHeight w:val="285"/>
        </w:trPr>
        <w:tc>
          <w:tcPr>
            <w:tcW w:w="1720" w:type="dxa"/>
            <w:shd w:val="clear" w:color="auto" w:fill="F3F3F3"/>
            <w:vAlign w:val="center"/>
          </w:tcPr>
          <w:p w14:paraId="6D0EA859" w14:textId="77777777" w:rsidR="009E044C" w:rsidRPr="00F365B8" w:rsidRDefault="009E044C" w:rsidP="00CE531E">
            <w:pPr>
              <w:rPr>
                <w:rFonts w:ascii="Arial" w:eastAsia="Meiryo UI" w:hAnsi="Arial" w:cs="Arial"/>
                <w:b/>
                <w:bCs/>
                <w:sz w:val="20"/>
              </w:rPr>
            </w:pPr>
            <w:r w:rsidRPr="00F365B8">
              <w:rPr>
                <w:rFonts w:ascii="Arial" w:eastAsia="Meiryo UI" w:hAnsi="Arial" w:cs="Arial"/>
                <w:b/>
                <w:bCs/>
                <w:sz w:val="20"/>
              </w:rPr>
              <w:t>Package Contents:</w:t>
            </w:r>
          </w:p>
        </w:tc>
        <w:tc>
          <w:tcPr>
            <w:tcW w:w="8606" w:type="dxa"/>
            <w:gridSpan w:val="3"/>
            <w:vAlign w:val="center"/>
          </w:tcPr>
          <w:p w14:paraId="665D5FF5" w14:textId="2391DCC1" w:rsidR="009E044C" w:rsidRPr="00F365B8" w:rsidRDefault="009E044C" w:rsidP="002F2B4F">
            <w:pPr>
              <w:rPr>
                <w:rFonts w:ascii="Arial" w:eastAsia="Meiryo UI" w:hAnsi="Arial" w:cs="Arial"/>
                <w:iCs/>
                <w:sz w:val="20"/>
              </w:rPr>
            </w:pPr>
            <w:proofErr w:type="spellStart"/>
            <w:r>
              <w:rPr>
                <w:rFonts w:ascii="Arial" w:eastAsia="Meiryo UI" w:hAnsi="Arial" w:cs="Arial"/>
                <w:iCs/>
                <w:sz w:val="20"/>
              </w:rPr>
              <w:t>Canvio</w:t>
            </w:r>
            <w:proofErr w:type="spellEnd"/>
            <w:r w:rsidRPr="00F653EF">
              <w:rPr>
                <w:rFonts w:ascii="Arial" w:eastAsia="Meiryo UI" w:hAnsi="Arial" w:cs="Arial"/>
                <w:iCs/>
                <w:sz w:val="20"/>
                <w:vertAlign w:val="superscript"/>
              </w:rPr>
              <w:t>®</w:t>
            </w:r>
            <w:r>
              <w:rPr>
                <w:rFonts w:ascii="Arial" w:eastAsia="Meiryo UI" w:hAnsi="Arial" w:cs="Arial"/>
                <w:iCs/>
                <w:sz w:val="20"/>
              </w:rPr>
              <w:t xml:space="preserve"> </w:t>
            </w:r>
            <w:r w:rsidR="00F653EF">
              <w:rPr>
                <w:rFonts w:ascii="Arial" w:eastAsia="Meiryo UI" w:hAnsi="Arial" w:cs="Arial"/>
                <w:iCs/>
                <w:sz w:val="20"/>
              </w:rPr>
              <w:t>Gaming</w:t>
            </w:r>
            <w:r>
              <w:rPr>
                <w:rFonts w:ascii="Arial" w:eastAsia="Meiryo UI" w:hAnsi="Arial" w:cs="Arial"/>
                <w:iCs/>
                <w:sz w:val="20"/>
              </w:rPr>
              <w:t xml:space="preserve"> </w:t>
            </w:r>
            <w:r w:rsidRPr="00F365B8">
              <w:rPr>
                <w:rFonts w:ascii="Arial" w:eastAsia="Meiryo UI" w:hAnsi="Arial" w:cs="Arial"/>
                <w:iCs/>
                <w:sz w:val="20"/>
              </w:rPr>
              <w:t>Portable</w:t>
            </w:r>
            <w:ins w:id="7" w:author="Jacky Lee" w:date="2020-08-14T09:59:00Z">
              <w:r w:rsidR="00457E0E">
                <w:rPr>
                  <w:rFonts w:ascii="Arial" w:eastAsia="Meiryo UI" w:hAnsi="Arial" w:cs="Arial"/>
                  <w:iCs/>
                  <w:sz w:val="20"/>
                </w:rPr>
                <w:t xml:space="preserve"> External</w:t>
              </w:r>
            </w:ins>
            <w:bookmarkStart w:id="8" w:name="_GoBack"/>
            <w:bookmarkEnd w:id="8"/>
            <w:r w:rsidRPr="00F365B8">
              <w:rPr>
                <w:rFonts w:ascii="Arial" w:eastAsia="Meiryo UI" w:hAnsi="Arial" w:cs="Arial"/>
                <w:iCs/>
                <w:sz w:val="20"/>
              </w:rPr>
              <w:t xml:space="preserve"> Hard Drive</w:t>
            </w:r>
          </w:p>
          <w:p w14:paraId="27371D23" w14:textId="77777777" w:rsidR="009E044C" w:rsidRPr="00291E2F" w:rsidRDefault="00F653EF" w:rsidP="00F653EF">
            <w:pPr>
              <w:rPr>
                <w:rFonts w:ascii="Arial" w:eastAsia="Meiryo UI" w:hAnsi="Arial" w:cs="Arial"/>
                <w:iCs/>
                <w:sz w:val="20"/>
                <w:vertAlign w:val="superscript"/>
                <w:lang w:eastAsia="ja-JP"/>
              </w:rPr>
            </w:pPr>
            <w:r>
              <w:rPr>
                <w:rFonts w:ascii="Arial" w:eastAsia="Meiryo UI" w:hAnsi="Arial" w:cs="Arial"/>
                <w:iCs/>
                <w:sz w:val="20"/>
              </w:rPr>
              <w:t>USB</w:t>
            </w:r>
            <w:r w:rsidR="009E044C" w:rsidRPr="00F365B8">
              <w:rPr>
                <w:rFonts w:ascii="Arial" w:eastAsia="Meiryo UI" w:hAnsi="Arial" w:cs="Arial"/>
                <w:iCs/>
                <w:sz w:val="20"/>
              </w:rPr>
              <w:t xml:space="preserve"> Cable, Quick </w:t>
            </w:r>
            <w:r w:rsidR="009E044C" w:rsidRPr="00F365B8">
              <w:rPr>
                <w:rFonts w:ascii="Arial" w:eastAsia="Meiryo UI" w:hAnsi="Arial" w:cs="Arial"/>
                <w:iCs/>
                <w:sz w:val="20"/>
                <w:lang w:eastAsia="ja-JP"/>
              </w:rPr>
              <w:t>Start</w:t>
            </w:r>
            <w:r w:rsidR="009E044C" w:rsidRPr="00F365B8">
              <w:rPr>
                <w:rFonts w:ascii="Arial" w:eastAsia="Meiryo UI" w:hAnsi="Arial" w:cs="Arial"/>
                <w:iCs/>
                <w:sz w:val="20"/>
              </w:rPr>
              <w:t xml:space="preserve"> Guide</w:t>
            </w:r>
            <w:r w:rsidR="00291E2F">
              <w:rPr>
                <w:rFonts w:ascii="Arial" w:eastAsia="Meiryo UI" w:hAnsi="Arial" w:cs="Arial"/>
                <w:iCs/>
                <w:sz w:val="20"/>
              </w:rPr>
              <w:t xml:space="preserve">, </w:t>
            </w:r>
            <w:r>
              <w:rPr>
                <w:rFonts w:ascii="Arial" w:eastAsia="Meiryo UI" w:hAnsi="Arial" w:cs="Arial"/>
                <w:iCs/>
                <w:sz w:val="20"/>
              </w:rPr>
              <w:t>2</w:t>
            </w:r>
            <w:r w:rsidR="00291E2F" w:rsidRPr="00291E2F">
              <w:rPr>
                <w:rFonts w:ascii="Arial" w:eastAsia="Meiryo UI" w:hAnsi="Arial" w:cs="Arial"/>
                <w:iCs/>
                <w:sz w:val="20"/>
              </w:rPr>
              <w:t>-year standard limited warranty</w:t>
            </w:r>
            <w:r w:rsidR="00327EDA">
              <w:rPr>
                <w:rFonts w:ascii="Arial" w:eastAsia="Meiryo UI" w:hAnsi="Arial" w:cs="Arial"/>
                <w:iCs/>
                <w:sz w:val="20"/>
                <w:vertAlign w:val="superscript"/>
              </w:rPr>
              <w:t>2</w:t>
            </w:r>
          </w:p>
        </w:tc>
      </w:tr>
      <w:tr w:rsidR="009E044C" w:rsidRPr="00F365B8" w14:paraId="33D92FF9" w14:textId="77777777" w:rsidTr="00A529F7">
        <w:trPr>
          <w:trHeight w:val="285"/>
        </w:trPr>
        <w:tc>
          <w:tcPr>
            <w:tcW w:w="1720" w:type="dxa"/>
            <w:shd w:val="clear" w:color="auto" w:fill="F3F3F3"/>
            <w:vAlign w:val="center"/>
          </w:tcPr>
          <w:p w14:paraId="39FCE3E9" w14:textId="77777777" w:rsidR="009E044C" w:rsidRPr="00F365B8" w:rsidRDefault="009E044C" w:rsidP="002F2B4F">
            <w:pPr>
              <w:rPr>
                <w:rFonts w:ascii="Arial" w:eastAsia="Meiryo UI" w:hAnsi="Arial" w:cs="Arial"/>
                <w:b/>
                <w:bCs/>
                <w:sz w:val="20"/>
              </w:rPr>
            </w:pPr>
            <w:r w:rsidRPr="00F365B8">
              <w:rPr>
                <w:rFonts w:ascii="Arial" w:eastAsia="Meiryo UI" w:hAnsi="Arial" w:cs="Arial"/>
                <w:b/>
                <w:bCs/>
                <w:sz w:val="20"/>
              </w:rPr>
              <w:t>System Requirements:</w:t>
            </w:r>
          </w:p>
        </w:tc>
        <w:tc>
          <w:tcPr>
            <w:tcW w:w="8606" w:type="dxa"/>
            <w:gridSpan w:val="3"/>
            <w:vAlign w:val="center"/>
          </w:tcPr>
          <w:p w14:paraId="35C037F6" w14:textId="77777777" w:rsidR="00F653EF" w:rsidRDefault="00F653EF" w:rsidP="00F653EF">
            <w:pPr>
              <w:numPr>
                <w:ilvl w:val="0"/>
                <w:numId w:val="18"/>
              </w:numPr>
              <w:rPr>
                <w:rFonts w:ascii="Arial" w:eastAsia="MS Mincho" w:hAnsi="Arial"/>
                <w:sz w:val="20"/>
              </w:rPr>
            </w:pPr>
            <w:r>
              <w:rPr>
                <w:rFonts w:ascii="Arial" w:eastAsia="MS Mincho" w:hAnsi="Arial"/>
                <w:sz w:val="20"/>
              </w:rPr>
              <w:t>Computers:</w:t>
            </w:r>
          </w:p>
          <w:p w14:paraId="2A2FBBCC" w14:textId="77777777" w:rsidR="00F653EF" w:rsidRPr="00400D5E" w:rsidRDefault="00F653EF" w:rsidP="00F653EF">
            <w:pPr>
              <w:numPr>
                <w:ilvl w:val="1"/>
                <w:numId w:val="18"/>
              </w:numPr>
              <w:rPr>
                <w:rFonts w:ascii="Arial" w:eastAsia="MS Mincho" w:hAnsi="Arial"/>
                <w:sz w:val="20"/>
              </w:rPr>
            </w:pPr>
            <w:r w:rsidRPr="00400D5E">
              <w:rPr>
                <w:rFonts w:ascii="Arial" w:eastAsia="MS Mincho" w:hAnsi="Arial"/>
                <w:sz w:val="20"/>
              </w:rPr>
              <w:t>Windows</w:t>
            </w:r>
            <w:r w:rsidRPr="00C00036">
              <w:rPr>
                <w:rFonts w:ascii="Arial" w:eastAsia="MS Mincho" w:hAnsi="Arial"/>
                <w:sz w:val="20"/>
                <w:vertAlign w:val="superscript"/>
              </w:rPr>
              <w:t>®</w:t>
            </w:r>
            <w:r w:rsidRPr="00400D5E">
              <w:rPr>
                <w:rFonts w:ascii="Arial" w:eastAsia="MS Mincho" w:hAnsi="Arial"/>
                <w:sz w:val="20"/>
              </w:rPr>
              <w:t xml:space="preserve"> 10,</w:t>
            </w:r>
            <w:r>
              <w:rPr>
                <w:rFonts w:ascii="Arial" w:eastAsia="MS Mincho" w:hAnsi="Arial"/>
                <w:sz w:val="20"/>
              </w:rPr>
              <w:t xml:space="preserve"> Windows</w:t>
            </w:r>
            <w:r w:rsidRPr="00D03394">
              <w:rPr>
                <w:rFonts w:ascii="Arial" w:eastAsia="MS Mincho" w:hAnsi="Arial"/>
                <w:sz w:val="20"/>
                <w:vertAlign w:val="superscript"/>
              </w:rPr>
              <w:t>®</w:t>
            </w:r>
            <w:r>
              <w:rPr>
                <w:rFonts w:ascii="Arial" w:eastAsia="MS Mincho" w:hAnsi="Arial"/>
                <w:sz w:val="20"/>
              </w:rPr>
              <w:t xml:space="preserve"> 8.1</w:t>
            </w:r>
          </w:p>
          <w:p w14:paraId="04445C60" w14:textId="77777777" w:rsidR="00F653EF" w:rsidRDefault="00F653EF" w:rsidP="00F653EF">
            <w:pPr>
              <w:numPr>
                <w:ilvl w:val="1"/>
                <w:numId w:val="18"/>
              </w:numPr>
              <w:rPr>
                <w:rFonts w:ascii="Arial" w:eastAsia="MS Mincho" w:hAnsi="Arial"/>
                <w:sz w:val="20"/>
              </w:rPr>
            </w:pPr>
            <w:r>
              <w:rPr>
                <w:rFonts w:ascii="Arial" w:eastAsia="MS Mincho" w:hAnsi="Arial"/>
                <w:sz w:val="20"/>
              </w:rPr>
              <w:t>mac</w:t>
            </w:r>
            <w:r w:rsidRPr="00D8551E">
              <w:rPr>
                <w:rFonts w:ascii="Arial" w:eastAsia="MS Mincho" w:hAnsi="Arial"/>
                <w:sz w:val="20"/>
              </w:rPr>
              <w:t xml:space="preserve">OS </w:t>
            </w:r>
            <w:r>
              <w:rPr>
                <w:rFonts w:ascii="Arial" w:eastAsia="MS Mincho" w:hAnsi="Arial"/>
                <w:sz w:val="20"/>
              </w:rPr>
              <w:t>v10.15 / v10.14 / v10.13</w:t>
            </w:r>
          </w:p>
          <w:p w14:paraId="4D988B7E" w14:textId="77777777" w:rsidR="00F653EF" w:rsidRDefault="00F653EF" w:rsidP="00F653EF">
            <w:pPr>
              <w:numPr>
                <w:ilvl w:val="0"/>
                <w:numId w:val="18"/>
              </w:numPr>
              <w:rPr>
                <w:rFonts w:ascii="Arial" w:eastAsia="MS Mincho" w:hAnsi="Arial"/>
                <w:sz w:val="20"/>
              </w:rPr>
            </w:pPr>
            <w:r>
              <w:rPr>
                <w:rFonts w:ascii="Arial" w:eastAsia="MS Mincho" w:hAnsi="Arial"/>
                <w:sz w:val="20"/>
              </w:rPr>
              <w:t>Game Consoles</w:t>
            </w:r>
            <w:r>
              <w:rPr>
                <w:rFonts w:ascii="Arial" w:eastAsia="MS Mincho" w:hAnsi="Arial"/>
                <w:sz w:val="20"/>
                <w:vertAlign w:val="superscript"/>
              </w:rPr>
              <w:t>4</w:t>
            </w:r>
            <w:r>
              <w:rPr>
                <w:rFonts w:ascii="Arial" w:eastAsia="MS Mincho" w:hAnsi="Arial"/>
                <w:sz w:val="20"/>
              </w:rPr>
              <w:t>:</w:t>
            </w:r>
          </w:p>
          <w:p w14:paraId="702C3896" w14:textId="77777777" w:rsidR="00F653EF" w:rsidRDefault="00F653EF" w:rsidP="00F653EF">
            <w:pPr>
              <w:pStyle w:val="ListParagraph"/>
              <w:numPr>
                <w:ilvl w:val="1"/>
                <w:numId w:val="18"/>
              </w:numPr>
              <w:rPr>
                <w:rFonts w:ascii="Arial" w:eastAsia="MS Mincho" w:hAnsi="Arial"/>
                <w:sz w:val="20"/>
                <w:szCs w:val="20"/>
              </w:rPr>
            </w:pPr>
            <w:r>
              <w:rPr>
                <w:rFonts w:ascii="Arial" w:eastAsia="MS Mincho" w:hAnsi="Arial"/>
                <w:sz w:val="20"/>
                <w:szCs w:val="20"/>
              </w:rPr>
              <w:t>PlayStation</w:t>
            </w:r>
            <w:r w:rsidRPr="00772904">
              <w:rPr>
                <w:rFonts w:ascii="Arial" w:eastAsia="MS Mincho" w:hAnsi="Arial"/>
                <w:sz w:val="20"/>
                <w:szCs w:val="20"/>
                <w:vertAlign w:val="superscript"/>
              </w:rPr>
              <w:t>®</w:t>
            </w:r>
          </w:p>
          <w:p w14:paraId="6B83CE32" w14:textId="77777777" w:rsidR="00F653EF" w:rsidRPr="00E30C72" w:rsidRDefault="00F653EF" w:rsidP="00F653EF">
            <w:pPr>
              <w:pStyle w:val="ListParagraph"/>
              <w:numPr>
                <w:ilvl w:val="1"/>
                <w:numId w:val="18"/>
              </w:numPr>
              <w:rPr>
                <w:rFonts w:ascii="Arial" w:eastAsia="MS Mincho" w:hAnsi="Arial"/>
                <w:sz w:val="20"/>
                <w:szCs w:val="20"/>
              </w:rPr>
            </w:pPr>
            <w:r>
              <w:rPr>
                <w:rFonts w:ascii="Arial" w:eastAsia="MS Mincho" w:hAnsi="Arial"/>
                <w:sz w:val="20"/>
                <w:szCs w:val="20"/>
              </w:rPr>
              <w:t>Xbox</w:t>
            </w:r>
            <w:r w:rsidRPr="00772904">
              <w:rPr>
                <w:rFonts w:ascii="Arial" w:eastAsia="MS Mincho" w:hAnsi="Arial"/>
                <w:sz w:val="20"/>
                <w:szCs w:val="20"/>
                <w:vertAlign w:val="superscript"/>
              </w:rPr>
              <w:t>®</w:t>
            </w:r>
            <w:r w:rsidRPr="00385B42">
              <w:rPr>
                <w:rFonts w:ascii="Arial" w:eastAsia="MS Mincho" w:hAnsi="Arial"/>
                <w:sz w:val="20"/>
                <w:szCs w:val="20"/>
              </w:rPr>
              <w:t xml:space="preserve"> </w:t>
            </w:r>
          </w:p>
          <w:p w14:paraId="3A8A502C" w14:textId="77777777" w:rsidR="00F653EF" w:rsidRDefault="00F653EF" w:rsidP="00F653EF">
            <w:pPr>
              <w:pStyle w:val="ListParagraph"/>
              <w:numPr>
                <w:ilvl w:val="0"/>
                <w:numId w:val="18"/>
              </w:numPr>
              <w:rPr>
                <w:rFonts w:ascii="Arial" w:eastAsia="MS Mincho" w:hAnsi="Arial"/>
                <w:sz w:val="20"/>
                <w:szCs w:val="20"/>
              </w:rPr>
            </w:pPr>
            <w:r w:rsidRPr="00E30C72">
              <w:rPr>
                <w:rFonts w:ascii="Arial" w:eastAsia="MS Mincho" w:hAnsi="Arial"/>
                <w:sz w:val="20"/>
                <w:szCs w:val="20"/>
              </w:rPr>
              <w:t xml:space="preserve">Check latest device compatibility:  </w:t>
            </w:r>
          </w:p>
          <w:p w14:paraId="67327323" w14:textId="77777777" w:rsidR="00F653EF" w:rsidRPr="005C7426" w:rsidRDefault="00733F1D" w:rsidP="00F653EF">
            <w:pPr>
              <w:pStyle w:val="ListParagraph"/>
              <w:numPr>
                <w:ilvl w:val="1"/>
                <w:numId w:val="18"/>
              </w:numPr>
              <w:rPr>
                <w:rFonts w:ascii="Arial" w:hAnsi="Arial" w:cs="Arial"/>
                <w:sz w:val="22"/>
              </w:rPr>
            </w:pPr>
            <w:hyperlink r:id="rId11" w:history="1">
              <w:r w:rsidR="00F653EF" w:rsidRPr="005C7426">
                <w:rPr>
                  <w:rStyle w:val="Hyperlink"/>
                  <w:rFonts w:ascii="Arial" w:hAnsi="Arial" w:cs="Arial"/>
                  <w:sz w:val="18"/>
                </w:rPr>
                <w:t>https://www.canvio.jp/en/compati/hdd/ot_ehdd/game/index.htm</w:t>
              </w:r>
            </w:hyperlink>
            <w:r w:rsidR="00F653EF" w:rsidRPr="005C7426">
              <w:rPr>
                <w:rFonts w:ascii="Arial" w:hAnsi="Arial" w:cs="Arial"/>
                <w:sz w:val="22"/>
              </w:rPr>
              <w:t xml:space="preserve"> </w:t>
            </w:r>
          </w:p>
          <w:p w14:paraId="1577E6AD" w14:textId="77777777" w:rsidR="009E044C" w:rsidRPr="00327EDA" w:rsidRDefault="00F653EF" w:rsidP="00F653EF">
            <w:pPr>
              <w:numPr>
                <w:ilvl w:val="0"/>
                <w:numId w:val="18"/>
              </w:numPr>
              <w:rPr>
                <w:rFonts w:ascii="Arial" w:eastAsia="MS Mincho" w:hAnsi="Arial"/>
                <w:sz w:val="20"/>
              </w:rPr>
            </w:pPr>
            <w:r w:rsidRPr="00400D5E">
              <w:rPr>
                <w:rFonts w:ascii="Arial" w:eastAsia="MS Mincho" w:hAnsi="Arial"/>
                <w:sz w:val="20"/>
              </w:rPr>
              <w:t>Available USB 2.0 or USB 3.0 Port</w:t>
            </w:r>
          </w:p>
        </w:tc>
      </w:tr>
      <w:tr w:rsidR="009E044C" w:rsidRPr="00F365B8" w14:paraId="6093DFAE" w14:textId="77777777" w:rsidTr="00A529F7">
        <w:trPr>
          <w:trHeight w:val="285"/>
        </w:trPr>
        <w:tc>
          <w:tcPr>
            <w:tcW w:w="1720" w:type="dxa"/>
            <w:shd w:val="clear" w:color="auto" w:fill="F3F3F3"/>
            <w:vAlign w:val="center"/>
          </w:tcPr>
          <w:p w14:paraId="2E1234FB" w14:textId="77777777" w:rsidR="009E044C" w:rsidRPr="00F365B8" w:rsidRDefault="009E044C" w:rsidP="002D33E6">
            <w:pPr>
              <w:rPr>
                <w:rFonts w:ascii="Arial" w:eastAsia="Meiryo UI" w:hAnsi="Arial" w:cs="Arial"/>
                <w:b/>
                <w:bCs/>
                <w:sz w:val="20"/>
              </w:rPr>
            </w:pPr>
            <w:r w:rsidRPr="00F365B8">
              <w:rPr>
                <w:rFonts w:ascii="Arial" w:eastAsia="Meiryo UI" w:hAnsi="Arial" w:cs="Arial"/>
                <w:b/>
                <w:bCs/>
                <w:sz w:val="20"/>
              </w:rPr>
              <w:t xml:space="preserve">Environmental: </w:t>
            </w:r>
          </w:p>
        </w:tc>
        <w:tc>
          <w:tcPr>
            <w:tcW w:w="8606" w:type="dxa"/>
            <w:gridSpan w:val="3"/>
            <w:vAlign w:val="center"/>
          </w:tcPr>
          <w:p w14:paraId="0B874CA4" w14:textId="77777777" w:rsidR="009E044C" w:rsidRPr="002D33E6" w:rsidRDefault="009E044C" w:rsidP="008B0295">
            <w:pPr>
              <w:numPr>
                <w:ilvl w:val="0"/>
                <w:numId w:val="18"/>
              </w:numPr>
              <w:rPr>
                <w:rFonts w:ascii="Arial" w:eastAsia="MS Mincho" w:hAnsi="Arial"/>
                <w:sz w:val="20"/>
              </w:rPr>
            </w:pPr>
            <w:r w:rsidRPr="00F365B8">
              <w:rPr>
                <w:rFonts w:ascii="Arial" w:eastAsia="Meiryo UI" w:hAnsi="Arial" w:cs="Arial"/>
                <w:iCs/>
                <w:sz w:val="20"/>
              </w:rPr>
              <w:t>RoHS Compliant</w:t>
            </w:r>
            <w:r w:rsidR="008B0295">
              <w:rPr>
                <w:rFonts w:ascii="Arial" w:eastAsia="Meiryo UI" w:hAnsi="Arial" w:cs="Arial"/>
                <w:iCs/>
                <w:sz w:val="20"/>
                <w:vertAlign w:val="superscript"/>
              </w:rPr>
              <w:t>6</w:t>
            </w:r>
          </w:p>
        </w:tc>
      </w:tr>
    </w:tbl>
    <w:p w14:paraId="23F90794" w14:textId="77777777" w:rsidR="00557301" w:rsidRDefault="00557301" w:rsidP="00603E63">
      <w:pPr>
        <w:autoSpaceDE w:val="0"/>
        <w:autoSpaceDN w:val="0"/>
        <w:adjustRightInd w:val="0"/>
        <w:rPr>
          <w:rFonts w:ascii="Arial" w:eastAsia="Meiryo UI" w:hAnsi="Arial" w:cs="Arial"/>
          <w:b/>
          <w:sz w:val="20"/>
          <w:u w:val="single"/>
          <w:lang w:eastAsia="ja-JP"/>
        </w:rPr>
      </w:pPr>
    </w:p>
    <w:p w14:paraId="23A48BCA" w14:textId="77777777" w:rsidR="00557301" w:rsidRDefault="00557301" w:rsidP="00603E63">
      <w:pPr>
        <w:autoSpaceDE w:val="0"/>
        <w:autoSpaceDN w:val="0"/>
        <w:adjustRightInd w:val="0"/>
        <w:rPr>
          <w:rFonts w:ascii="Arial" w:eastAsia="Meiryo UI" w:hAnsi="Arial" w:cs="Arial"/>
          <w:b/>
          <w:sz w:val="20"/>
          <w:u w:val="single"/>
          <w:lang w:eastAsia="ja-JP"/>
        </w:rPr>
      </w:pPr>
    </w:p>
    <w:p w14:paraId="7A9381BF" w14:textId="77777777" w:rsidR="00557301" w:rsidRPr="00F365B8" w:rsidRDefault="00557301" w:rsidP="00603E63">
      <w:pPr>
        <w:autoSpaceDE w:val="0"/>
        <w:autoSpaceDN w:val="0"/>
        <w:adjustRightInd w:val="0"/>
        <w:rPr>
          <w:rFonts w:ascii="Arial" w:eastAsia="Meiryo UI" w:hAnsi="Arial" w:cs="Arial"/>
          <w:b/>
          <w:sz w:val="20"/>
          <w:u w:val="single"/>
          <w:lang w:eastAsia="ja-JP"/>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5"/>
        <w:gridCol w:w="1634"/>
        <w:gridCol w:w="1461"/>
        <w:gridCol w:w="1616"/>
        <w:gridCol w:w="1856"/>
      </w:tblGrid>
      <w:tr w:rsidR="00E2239B" w:rsidRPr="00F365B8" w14:paraId="0EDD3FDC" w14:textId="77777777" w:rsidTr="0041114E">
        <w:tc>
          <w:tcPr>
            <w:tcW w:w="2085" w:type="dxa"/>
            <w:shd w:val="clear" w:color="auto" w:fill="D9D9D9"/>
          </w:tcPr>
          <w:p w14:paraId="07E57387" w14:textId="77777777" w:rsidR="00E2239B" w:rsidRPr="00F365B8" w:rsidRDefault="00E2239B" w:rsidP="009B7C92">
            <w:pPr>
              <w:autoSpaceDE w:val="0"/>
              <w:autoSpaceDN w:val="0"/>
              <w:adjustRightInd w:val="0"/>
              <w:jc w:val="center"/>
              <w:rPr>
                <w:rFonts w:ascii="Arial" w:eastAsia="Meiryo UI" w:hAnsi="Arial" w:cs="Arial"/>
                <w:b/>
                <w:sz w:val="20"/>
              </w:rPr>
            </w:pPr>
            <w:r w:rsidRPr="00F365B8">
              <w:rPr>
                <w:rFonts w:ascii="Arial" w:eastAsia="Meiryo UI" w:hAnsi="Arial" w:cs="Arial"/>
                <w:b/>
                <w:sz w:val="20"/>
              </w:rPr>
              <w:t>Part Number</w:t>
            </w:r>
          </w:p>
        </w:tc>
        <w:tc>
          <w:tcPr>
            <w:tcW w:w="1634" w:type="dxa"/>
            <w:shd w:val="clear" w:color="auto" w:fill="D9D9D9"/>
          </w:tcPr>
          <w:p w14:paraId="088DAE54" w14:textId="77777777" w:rsidR="00E2239B" w:rsidRPr="00086CB8" w:rsidRDefault="00E2239B" w:rsidP="009B7C92">
            <w:pPr>
              <w:autoSpaceDE w:val="0"/>
              <w:autoSpaceDN w:val="0"/>
              <w:adjustRightInd w:val="0"/>
              <w:jc w:val="center"/>
              <w:rPr>
                <w:rFonts w:ascii="Arial" w:eastAsia="Meiryo UI" w:hAnsi="Arial" w:cs="Arial"/>
                <w:b/>
                <w:sz w:val="20"/>
                <w:vertAlign w:val="superscript"/>
              </w:rPr>
            </w:pPr>
            <w:r w:rsidRPr="00F365B8">
              <w:rPr>
                <w:rFonts w:ascii="Arial" w:eastAsia="Meiryo UI" w:hAnsi="Arial" w:cs="Arial"/>
                <w:b/>
                <w:sz w:val="20"/>
              </w:rPr>
              <w:t>Capacity</w:t>
            </w:r>
            <w:r>
              <w:rPr>
                <w:rFonts w:ascii="Arial" w:eastAsia="Meiryo UI" w:hAnsi="Arial" w:cs="Arial"/>
                <w:b/>
                <w:sz w:val="20"/>
                <w:vertAlign w:val="superscript"/>
              </w:rPr>
              <w:t>1</w:t>
            </w:r>
          </w:p>
        </w:tc>
        <w:tc>
          <w:tcPr>
            <w:tcW w:w="1461" w:type="dxa"/>
            <w:shd w:val="clear" w:color="auto" w:fill="D9D9D9"/>
          </w:tcPr>
          <w:p w14:paraId="3E658D67" w14:textId="77777777" w:rsidR="00E2239B" w:rsidRPr="00F365B8" w:rsidRDefault="00E2239B" w:rsidP="009B7C92">
            <w:pPr>
              <w:autoSpaceDE w:val="0"/>
              <w:autoSpaceDN w:val="0"/>
              <w:adjustRightInd w:val="0"/>
              <w:jc w:val="center"/>
              <w:rPr>
                <w:rFonts w:ascii="Arial" w:eastAsia="Meiryo UI" w:hAnsi="Arial" w:cs="Arial"/>
                <w:b/>
                <w:sz w:val="20"/>
              </w:rPr>
            </w:pPr>
            <w:r w:rsidRPr="00F365B8">
              <w:rPr>
                <w:rFonts w:ascii="Arial" w:eastAsia="Meiryo UI" w:hAnsi="Arial" w:cs="Arial"/>
                <w:b/>
                <w:sz w:val="20"/>
              </w:rPr>
              <w:t>Colors</w:t>
            </w:r>
          </w:p>
        </w:tc>
        <w:tc>
          <w:tcPr>
            <w:tcW w:w="1616" w:type="dxa"/>
            <w:shd w:val="clear" w:color="auto" w:fill="D9D9D9"/>
          </w:tcPr>
          <w:p w14:paraId="58EE8DCB" w14:textId="77777777" w:rsidR="00E2239B" w:rsidRPr="00F365B8" w:rsidRDefault="00E2239B" w:rsidP="009B7C92">
            <w:pPr>
              <w:autoSpaceDE w:val="0"/>
              <w:autoSpaceDN w:val="0"/>
              <w:adjustRightInd w:val="0"/>
              <w:jc w:val="center"/>
              <w:rPr>
                <w:rFonts w:ascii="Arial" w:eastAsia="Meiryo UI" w:hAnsi="Arial" w:cs="Arial"/>
                <w:b/>
                <w:sz w:val="20"/>
              </w:rPr>
            </w:pPr>
            <w:r w:rsidRPr="00F365B8">
              <w:rPr>
                <w:rFonts w:ascii="Arial" w:eastAsia="Meiryo UI" w:hAnsi="Arial" w:cs="Arial"/>
                <w:b/>
                <w:sz w:val="20"/>
              </w:rPr>
              <w:t>UPC</w:t>
            </w:r>
          </w:p>
        </w:tc>
        <w:tc>
          <w:tcPr>
            <w:tcW w:w="1856" w:type="dxa"/>
            <w:shd w:val="clear" w:color="auto" w:fill="D9D9D9"/>
          </w:tcPr>
          <w:p w14:paraId="52C29BBB" w14:textId="77777777" w:rsidR="00E2239B" w:rsidRPr="00F365B8" w:rsidRDefault="00E2239B" w:rsidP="009B7C92">
            <w:pPr>
              <w:autoSpaceDE w:val="0"/>
              <w:autoSpaceDN w:val="0"/>
              <w:adjustRightInd w:val="0"/>
              <w:jc w:val="center"/>
              <w:rPr>
                <w:rFonts w:ascii="Arial" w:eastAsia="Meiryo UI" w:hAnsi="Arial" w:cs="Arial"/>
                <w:b/>
                <w:sz w:val="20"/>
              </w:rPr>
            </w:pPr>
            <w:r>
              <w:rPr>
                <w:rFonts w:ascii="Arial" w:eastAsia="Meiryo UI" w:hAnsi="Arial" w:cs="Arial"/>
                <w:b/>
                <w:sz w:val="20"/>
              </w:rPr>
              <w:t>5</w:t>
            </w:r>
            <w:r w:rsidRPr="00F365B8">
              <w:rPr>
                <w:rFonts w:ascii="Arial" w:eastAsia="Meiryo UI" w:hAnsi="Arial" w:cs="Arial"/>
                <w:b/>
                <w:sz w:val="20"/>
              </w:rPr>
              <w:t>-Pack Carton UPC</w:t>
            </w:r>
          </w:p>
        </w:tc>
      </w:tr>
      <w:tr w:rsidR="00FA396D" w:rsidRPr="00086CB8" w14:paraId="08C69CF4" w14:textId="77777777" w:rsidTr="0041114E">
        <w:tc>
          <w:tcPr>
            <w:tcW w:w="2085" w:type="dxa"/>
          </w:tcPr>
          <w:p w14:paraId="58E7961D" w14:textId="77777777" w:rsidR="00FA396D" w:rsidRPr="00FA396D" w:rsidRDefault="002A415F" w:rsidP="00FA396D">
            <w:pPr>
              <w:rPr>
                <w:rFonts w:ascii="Arial" w:hAnsi="Arial" w:cs="Arial"/>
                <w:sz w:val="20"/>
              </w:rPr>
            </w:pPr>
            <w:r w:rsidRPr="002A415F">
              <w:rPr>
                <w:rFonts w:ascii="Arial" w:hAnsi="Arial" w:cs="Arial"/>
                <w:sz w:val="20"/>
              </w:rPr>
              <w:t>HDTX110XK3AA</w:t>
            </w:r>
          </w:p>
        </w:tc>
        <w:tc>
          <w:tcPr>
            <w:tcW w:w="1634" w:type="dxa"/>
          </w:tcPr>
          <w:p w14:paraId="4776C368" w14:textId="77777777" w:rsidR="00FA396D" w:rsidRPr="00FA396D" w:rsidRDefault="00FA396D" w:rsidP="00FA396D">
            <w:pPr>
              <w:autoSpaceDE w:val="0"/>
              <w:autoSpaceDN w:val="0"/>
              <w:adjustRightInd w:val="0"/>
              <w:jc w:val="center"/>
              <w:rPr>
                <w:rFonts w:ascii="Arial" w:eastAsia="Meiryo UI" w:hAnsi="Arial" w:cs="Arial"/>
                <w:sz w:val="20"/>
              </w:rPr>
            </w:pPr>
            <w:r w:rsidRPr="00FA396D">
              <w:rPr>
                <w:rFonts w:ascii="Arial" w:eastAsia="Meiryo UI" w:hAnsi="Arial" w:cs="Arial"/>
                <w:sz w:val="20"/>
              </w:rPr>
              <w:t>1TB</w:t>
            </w:r>
          </w:p>
        </w:tc>
        <w:tc>
          <w:tcPr>
            <w:tcW w:w="1461" w:type="dxa"/>
          </w:tcPr>
          <w:p w14:paraId="323343B3" w14:textId="77777777" w:rsidR="00FA396D" w:rsidRPr="00FA396D" w:rsidRDefault="002A415F" w:rsidP="00FA396D">
            <w:pPr>
              <w:autoSpaceDE w:val="0"/>
              <w:autoSpaceDN w:val="0"/>
              <w:adjustRightInd w:val="0"/>
              <w:jc w:val="center"/>
              <w:rPr>
                <w:rFonts w:ascii="Arial" w:eastAsia="Meiryo UI" w:hAnsi="Arial" w:cs="Arial"/>
                <w:sz w:val="20"/>
              </w:rPr>
            </w:pPr>
            <w:r>
              <w:rPr>
                <w:rFonts w:ascii="Arial" w:eastAsia="Meiryo UI" w:hAnsi="Arial" w:cs="Arial"/>
                <w:sz w:val="20"/>
              </w:rPr>
              <w:t>Black</w:t>
            </w:r>
          </w:p>
        </w:tc>
        <w:tc>
          <w:tcPr>
            <w:tcW w:w="1616" w:type="dxa"/>
          </w:tcPr>
          <w:p w14:paraId="73B8F879" w14:textId="77777777" w:rsidR="00FA396D" w:rsidRPr="00FA396D" w:rsidRDefault="002A415F" w:rsidP="00FA396D">
            <w:pPr>
              <w:rPr>
                <w:rFonts w:ascii="Arial" w:hAnsi="Arial" w:cs="Arial"/>
                <w:sz w:val="20"/>
              </w:rPr>
            </w:pPr>
            <w:r w:rsidRPr="002A415F">
              <w:rPr>
                <w:rFonts w:ascii="Arial" w:hAnsi="Arial" w:cs="Arial"/>
                <w:sz w:val="20"/>
              </w:rPr>
              <w:t>723844000820</w:t>
            </w:r>
          </w:p>
        </w:tc>
        <w:tc>
          <w:tcPr>
            <w:tcW w:w="1856" w:type="dxa"/>
          </w:tcPr>
          <w:p w14:paraId="1A2140FB" w14:textId="77777777" w:rsidR="00FA396D" w:rsidRPr="00086CB8" w:rsidRDefault="004275F7" w:rsidP="00FA396D">
            <w:pPr>
              <w:rPr>
                <w:rFonts w:ascii="Arial" w:eastAsia="Meiryo UI" w:hAnsi="Arial" w:cs="Arial"/>
                <w:sz w:val="20"/>
              </w:rPr>
            </w:pPr>
            <w:r w:rsidRPr="004275F7">
              <w:rPr>
                <w:rFonts w:ascii="Arial" w:eastAsia="Meiryo UI" w:hAnsi="Arial" w:cs="Arial"/>
                <w:sz w:val="20"/>
              </w:rPr>
              <w:t>10723844000827</w:t>
            </w:r>
          </w:p>
        </w:tc>
      </w:tr>
      <w:tr w:rsidR="00FA396D" w:rsidRPr="00086CB8" w14:paraId="09D89216" w14:textId="77777777" w:rsidTr="0041114E">
        <w:tc>
          <w:tcPr>
            <w:tcW w:w="2085" w:type="dxa"/>
          </w:tcPr>
          <w:p w14:paraId="467FDFDB" w14:textId="77777777" w:rsidR="00FA396D" w:rsidRPr="00FA396D" w:rsidRDefault="002A415F" w:rsidP="00FA396D">
            <w:pPr>
              <w:rPr>
                <w:rFonts w:ascii="Arial" w:hAnsi="Arial" w:cs="Arial"/>
                <w:sz w:val="20"/>
              </w:rPr>
            </w:pPr>
            <w:r w:rsidRPr="002A415F">
              <w:rPr>
                <w:rFonts w:ascii="Arial" w:hAnsi="Arial" w:cs="Arial"/>
                <w:sz w:val="20"/>
              </w:rPr>
              <w:t>HDTX120XK3AA</w:t>
            </w:r>
          </w:p>
        </w:tc>
        <w:tc>
          <w:tcPr>
            <w:tcW w:w="1634" w:type="dxa"/>
          </w:tcPr>
          <w:p w14:paraId="32BBBCA3" w14:textId="77777777" w:rsidR="00FA396D" w:rsidRPr="00FA396D" w:rsidRDefault="00FA396D" w:rsidP="00FA396D">
            <w:pPr>
              <w:autoSpaceDE w:val="0"/>
              <w:autoSpaceDN w:val="0"/>
              <w:adjustRightInd w:val="0"/>
              <w:jc w:val="center"/>
              <w:rPr>
                <w:rFonts w:ascii="Arial" w:eastAsia="Meiryo UI" w:hAnsi="Arial" w:cs="Arial"/>
                <w:sz w:val="20"/>
              </w:rPr>
            </w:pPr>
            <w:r w:rsidRPr="00FA396D">
              <w:rPr>
                <w:rFonts w:ascii="Arial" w:eastAsia="Meiryo UI" w:hAnsi="Arial" w:cs="Arial"/>
                <w:sz w:val="20"/>
              </w:rPr>
              <w:t>2TB</w:t>
            </w:r>
          </w:p>
        </w:tc>
        <w:tc>
          <w:tcPr>
            <w:tcW w:w="1461" w:type="dxa"/>
          </w:tcPr>
          <w:p w14:paraId="67407827" w14:textId="77777777" w:rsidR="00FA396D" w:rsidRPr="00FA396D" w:rsidRDefault="002A415F" w:rsidP="00FA396D">
            <w:pPr>
              <w:autoSpaceDE w:val="0"/>
              <w:autoSpaceDN w:val="0"/>
              <w:adjustRightInd w:val="0"/>
              <w:jc w:val="center"/>
              <w:rPr>
                <w:rFonts w:ascii="Arial" w:eastAsia="Meiryo UI" w:hAnsi="Arial" w:cs="Arial"/>
                <w:sz w:val="20"/>
              </w:rPr>
            </w:pPr>
            <w:r>
              <w:rPr>
                <w:rFonts w:ascii="Arial" w:eastAsia="Meiryo UI" w:hAnsi="Arial" w:cs="Arial"/>
                <w:sz w:val="20"/>
              </w:rPr>
              <w:t>Black</w:t>
            </w:r>
          </w:p>
        </w:tc>
        <w:tc>
          <w:tcPr>
            <w:tcW w:w="1616" w:type="dxa"/>
          </w:tcPr>
          <w:p w14:paraId="2F4E6030" w14:textId="77777777" w:rsidR="00FA396D" w:rsidRPr="00FA396D" w:rsidRDefault="002A415F" w:rsidP="00FA396D">
            <w:pPr>
              <w:rPr>
                <w:rFonts w:ascii="Arial" w:hAnsi="Arial" w:cs="Arial"/>
                <w:sz w:val="20"/>
              </w:rPr>
            </w:pPr>
            <w:r w:rsidRPr="002A415F">
              <w:rPr>
                <w:rFonts w:ascii="Arial" w:hAnsi="Arial" w:cs="Arial"/>
                <w:sz w:val="20"/>
              </w:rPr>
              <w:t>723844000837</w:t>
            </w:r>
          </w:p>
        </w:tc>
        <w:tc>
          <w:tcPr>
            <w:tcW w:w="1856" w:type="dxa"/>
          </w:tcPr>
          <w:p w14:paraId="6CCCDA1E" w14:textId="77777777" w:rsidR="00FA396D" w:rsidRPr="00086CB8" w:rsidRDefault="004275F7" w:rsidP="0011646A">
            <w:pPr>
              <w:rPr>
                <w:rFonts w:ascii="Arial" w:eastAsia="Meiryo UI" w:hAnsi="Arial" w:cs="Arial"/>
                <w:sz w:val="20"/>
              </w:rPr>
            </w:pPr>
            <w:r w:rsidRPr="004275F7">
              <w:rPr>
                <w:rFonts w:ascii="Arial" w:eastAsia="Meiryo UI" w:hAnsi="Arial" w:cs="Arial"/>
                <w:sz w:val="20"/>
              </w:rPr>
              <w:t>10723844000834</w:t>
            </w:r>
          </w:p>
        </w:tc>
      </w:tr>
      <w:tr w:rsidR="00FA396D" w:rsidRPr="00086CB8" w14:paraId="293AF6BF" w14:textId="77777777" w:rsidTr="0041114E">
        <w:tc>
          <w:tcPr>
            <w:tcW w:w="2085" w:type="dxa"/>
          </w:tcPr>
          <w:p w14:paraId="5468F9BB" w14:textId="77777777" w:rsidR="00FA396D" w:rsidRPr="00FA396D" w:rsidRDefault="002A415F" w:rsidP="00FA396D">
            <w:pPr>
              <w:rPr>
                <w:rFonts w:ascii="Arial" w:hAnsi="Arial" w:cs="Arial"/>
                <w:sz w:val="20"/>
              </w:rPr>
            </w:pPr>
            <w:r w:rsidRPr="002A415F">
              <w:rPr>
                <w:rFonts w:ascii="Arial" w:hAnsi="Arial" w:cs="Arial"/>
                <w:sz w:val="20"/>
              </w:rPr>
              <w:t>HDTX140XK3CA</w:t>
            </w:r>
          </w:p>
        </w:tc>
        <w:tc>
          <w:tcPr>
            <w:tcW w:w="1634" w:type="dxa"/>
          </w:tcPr>
          <w:p w14:paraId="5A416D6C" w14:textId="77777777" w:rsidR="00FA396D" w:rsidRPr="00FA396D" w:rsidRDefault="00327EDA" w:rsidP="00FA396D">
            <w:pPr>
              <w:autoSpaceDE w:val="0"/>
              <w:autoSpaceDN w:val="0"/>
              <w:adjustRightInd w:val="0"/>
              <w:jc w:val="center"/>
              <w:rPr>
                <w:rFonts w:ascii="Arial" w:eastAsia="Meiryo UI" w:hAnsi="Arial" w:cs="Arial"/>
                <w:sz w:val="20"/>
              </w:rPr>
            </w:pPr>
            <w:r>
              <w:rPr>
                <w:rFonts w:ascii="Arial" w:eastAsia="Meiryo UI" w:hAnsi="Arial" w:cs="Arial"/>
                <w:sz w:val="20"/>
              </w:rPr>
              <w:t>4</w:t>
            </w:r>
            <w:r w:rsidR="00FA396D" w:rsidRPr="00FA396D">
              <w:rPr>
                <w:rFonts w:ascii="Arial" w:eastAsia="Meiryo UI" w:hAnsi="Arial" w:cs="Arial"/>
                <w:sz w:val="20"/>
              </w:rPr>
              <w:t>TB</w:t>
            </w:r>
          </w:p>
        </w:tc>
        <w:tc>
          <w:tcPr>
            <w:tcW w:w="1461" w:type="dxa"/>
          </w:tcPr>
          <w:p w14:paraId="1B0FB70E" w14:textId="77777777" w:rsidR="00FA396D" w:rsidRPr="00FA396D" w:rsidRDefault="002A415F" w:rsidP="00FA396D">
            <w:pPr>
              <w:autoSpaceDE w:val="0"/>
              <w:autoSpaceDN w:val="0"/>
              <w:adjustRightInd w:val="0"/>
              <w:jc w:val="center"/>
              <w:rPr>
                <w:rFonts w:ascii="Arial" w:eastAsia="Meiryo UI" w:hAnsi="Arial" w:cs="Arial"/>
                <w:sz w:val="20"/>
              </w:rPr>
            </w:pPr>
            <w:r>
              <w:rPr>
                <w:rFonts w:ascii="Arial" w:eastAsia="Meiryo UI" w:hAnsi="Arial" w:cs="Arial"/>
                <w:sz w:val="20"/>
              </w:rPr>
              <w:t>Black</w:t>
            </w:r>
          </w:p>
        </w:tc>
        <w:tc>
          <w:tcPr>
            <w:tcW w:w="1616" w:type="dxa"/>
          </w:tcPr>
          <w:p w14:paraId="44EE605D" w14:textId="77777777" w:rsidR="00FA396D" w:rsidRPr="00FA396D" w:rsidRDefault="002A415F" w:rsidP="00FA396D">
            <w:pPr>
              <w:rPr>
                <w:rFonts w:ascii="Arial" w:hAnsi="Arial" w:cs="Arial"/>
                <w:sz w:val="20"/>
              </w:rPr>
            </w:pPr>
            <w:r w:rsidRPr="002A415F">
              <w:rPr>
                <w:rFonts w:ascii="Arial" w:hAnsi="Arial" w:cs="Arial"/>
                <w:sz w:val="20"/>
              </w:rPr>
              <w:t>723844000844</w:t>
            </w:r>
          </w:p>
        </w:tc>
        <w:tc>
          <w:tcPr>
            <w:tcW w:w="1856" w:type="dxa"/>
          </w:tcPr>
          <w:p w14:paraId="07F3A62E" w14:textId="77777777" w:rsidR="00FA396D" w:rsidRPr="00086CB8" w:rsidRDefault="004275F7" w:rsidP="00FA396D">
            <w:pPr>
              <w:rPr>
                <w:rFonts w:ascii="Arial" w:eastAsia="Meiryo UI" w:hAnsi="Arial" w:cs="Arial"/>
                <w:sz w:val="20"/>
              </w:rPr>
            </w:pPr>
            <w:r w:rsidRPr="004275F7">
              <w:rPr>
                <w:rFonts w:ascii="Arial" w:eastAsia="Meiryo UI" w:hAnsi="Arial" w:cs="Arial"/>
                <w:sz w:val="20"/>
              </w:rPr>
              <w:t>10723844000841</w:t>
            </w:r>
          </w:p>
        </w:tc>
      </w:tr>
    </w:tbl>
    <w:p w14:paraId="5618D487" w14:textId="77777777" w:rsidR="00CF5DB2" w:rsidRDefault="00CF5DB2" w:rsidP="002151B3">
      <w:pPr>
        <w:autoSpaceDE w:val="0"/>
        <w:autoSpaceDN w:val="0"/>
        <w:adjustRightInd w:val="0"/>
        <w:rPr>
          <w:rFonts w:ascii="Arial" w:eastAsia="Meiryo UI" w:hAnsi="Arial" w:cs="Arial"/>
          <w:sz w:val="20"/>
          <w:lang w:eastAsia="ja-JP"/>
        </w:rPr>
      </w:pPr>
    </w:p>
    <w:p w14:paraId="119E2267" w14:textId="77777777" w:rsidR="00E56A91" w:rsidRDefault="00E56A91" w:rsidP="002151B3">
      <w:pPr>
        <w:autoSpaceDE w:val="0"/>
        <w:autoSpaceDN w:val="0"/>
        <w:adjustRightInd w:val="0"/>
        <w:rPr>
          <w:rFonts w:ascii="Arial" w:eastAsia="Meiryo UI" w:hAnsi="Arial" w:cs="Arial"/>
          <w:sz w:val="20"/>
          <w:lang w:eastAsia="ja-JP"/>
        </w:rPr>
      </w:pPr>
    </w:p>
    <w:p w14:paraId="7A9A7759" w14:textId="087D4B3E" w:rsidR="00EE690D" w:rsidRDefault="00EE690D" w:rsidP="002151B3">
      <w:pPr>
        <w:autoSpaceDE w:val="0"/>
        <w:autoSpaceDN w:val="0"/>
        <w:adjustRightInd w:val="0"/>
        <w:rPr>
          <w:rFonts w:ascii="Arial" w:eastAsia="Meiryo UI" w:hAnsi="Arial" w:cs="Arial"/>
          <w:sz w:val="20"/>
          <w:lang w:eastAsia="ja-JP"/>
        </w:rPr>
      </w:pPr>
    </w:p>
    <w:p w14:paraId="49BC33DC" w14:textId="77777777" w:rsidR="003353B3" w:rsidRDefault="003353B3" w:rsidP="002151B3">
      <w:pPr>
        <w:autoSpaceDE w:val="0"/>
        <w:autoSpaceDN w:val="0"/>
        <w:adjustRightInd w:val="0"/>
        <w:rPr>
          <w:rFonts w:ascii="Arial" w:eastAsia="Meiryo UI" w:hAnsi="Arial" w:cs="Arial"/>
          <w:sz w:val="20"/>
          <w:lang w:eastAsia="ja-JP"/>
        </w:rPr>
      </w:pPr>
    </w:p>
    <w:p w14:paraId="12E17870" w14:textId="77777777" w:rsidR="00F800F1" w:rsidRPr="00327EDA" w:rsidRDefault="00F800F1" w:rsidP="002151B3">
      <w:pPr>
        <w:autoSpaceDE w:val="0"/>
        <w:autoSpaceDN w:val="0"/>
        <w:adjustRightInd w:val="0"/>
        <w:rPr>
          <w:rFonts w:ascii="Arial" w:eastAsia="Meiryo UI" w:hAnsi="Arial" w:cs="Arial"/>
          <w:sz w:val="14"/>
          <w:szCs w:val="14"/>
          <w:lang w:eastAsia="ja-JP"/>
        </w:rPr>
      </w:pPr>
    </w:p>
    <w:p w14:paraId="4206587B" w14:textId="77777777" w:rsidR="003353B3" w:rsidRDefault="003353B3" w:rsidP="003353B3">
      <w:pPr>
        <w:pStyle w:val="ListParagraph"/>
        <w:numPr>
          <w:ilvl w:val="0"/>
          <w:numId w:val="35"/>
        </w:numPr>
        <w:spacing w:line="276" w:lineRule="auto"/>
        <w:rPr>
          <w:rFonts w:ascii="Arial" w:eastAsia="Poppins" w:hAnsi="Arial" w:cs="Arial"/>
          <w:sz w:val="14"/>
          <w:szCs w:val="14"/>
        </w:rPr>
      </w:pPr>
      <w:r w:rsidRPr="003353B3">
        <w:rPr>
          <w:rFonts w:ascii="Arial" w:eastAsia="Poppins" w:hAnsi="Arial" w:cs="Arial"/>
          <w:sz w:val="14"/>
          <w:szCs w:val="14"/>
        </w:rPr>
        <w:t>One Gigabyte (1GB) means 10</w:t>
      </w:r>
      <w:r w:rsidRPr="003353B3">
        <w:rPr>
          <w:rFonts w:ascii="Arial" w:eastAsia="Poppins" w:hAnsi="Arial" w:cs="Arial"/>
          <w:sz w:val="14"/>
          <w:szCs w:val="14"/>
          <w:vertAlign w:val="superscript"/>
        </w:rPr>
        <w:t>9</w:t>
      </w:r>
      <w:r w:rsidRPr="003353B3">
        <w:rPr>
          <w:rFonts w:ascii="Arial" w:eastAsia="Poppins" w:hAnsi="Arial" w:cs="Arial"/>
          <w:sz w:val="14"/>
          <w:szCs w:val="14"/>
        </w:rPr>
        <w:t xml:space="preserve"> = 1,000,000,000 bytes and One Terabyte (1TB) means 10</w:t>
      </w:r>
      <w:r w:rsidRPr="003353B3">
        <w:rPr>
          <w:rFonts w:ascii="Arial" w:eastAsia="Poppins" w:hAnsi="Arial" w:cs="Arial"/>
          <w:sz w:val="14"/>
          <w:szCs w:val="14"/>
          <w:vertAlign w:val="superscript"/>
        </w:rPr>
        <w:t>12</w:t>
      </w:r>
      <w:r w:rsidRPr="003353B3">
        <w:rPr>
          <w:rFonts w:ascii="Arial" w:eastAsia="Poppins" w:hAnsi="Arial" w:cs="Arial"/>
          <w:sz w:val="14"/>
          <w:szCs w:val="14"/>
        </w:rPr>
        <w:t xml:space="preserve"> = 1,000,000,000,000 bytes using powers of 10. A computer operating system, however, reports storage capacity using powers of 2 for the definition of 1GB= 2</w:t>
      </w:r>
      <w:r w:rsidRPr="003353B3">
        <w:rPr>
          <w:rFonts w:ascii="Arial" w:eastAsia="Poppins" w:hAnsi="Arial" w:cs="Arial"/>
          <w:sz w:val="14"/>
          <w:szCs w:val="14"/>
          <w:vertAlign w:val="superscript"/>
        </w:rPr>
        <w:t>30</w:t>
      </w:r>
      <w:r w:rsidRPr="003353B3">
        <w:rPr>
          <w:rFonts w:ascii="Arial" w:eastAsia="Poppins" w:hAnsi="Arial" w:cs="Arial"/>
          <w:sz w:val="14"/>
          <w:szCs w:val="14"/>
        </w:rPr>
        <w:t xml:space="preserve"> = 1,073,741,824 bytes and 1TB = 2</w:t>
      </w:r>
      <w:r w:rsidRPr="003353B3">
        <w:rPr>
          <w:rFonts w:ascii="Arial" w:eastAsia="Poppins" w:hAnsi="Arial" w:cs="Arial"/>
          <w:sz w:val="14"/>
          <w:szCs w:val="14"/>
          <w:vertAlign w:val="superscript"/>
        </w:rPr>
        <w:t>40</w:t>
      </w:r>
      <w:r w:rsidRPr="003353B3">
        <w:rPr>
          <w:rFonts w:ascii="Arial" w:eastAsia="Poppins" w:hAnsi="Arial" w:cs="Arial"/>
          <w:sz w:val="14"/>
          <w:szCs w:val="14"/>
        </w:rPr>
        <w:t xml:space="preserve"> = 1,099,511,627,776 bytes, and therefore shows less storage capacity. Available storage capacity (including examples of various media files) will vary based on file size, formatting, settings, software and operating system and other factors.</w:t>
      </w:r>
    </w:p>
    <w:p w14:paraId="25746512" w14:textId="4686F233" w:rsidR="00327EDA" w:rsidRPr="00327EDA" w:rsidRDefault="00327EDA" w:rsidP="003353B3">
      <w:pPr>
        <w:pStyle w:val="ListParagraph"/>
        <w:numPr>
          <w:ilvl w:val="0"/>
          <w:numId w:val="35"/>
        </w:numPr>
        <w:spacing w:line="276" w:lineRule="auto"/>
        <w:rPr>
          <w:rFonts w:ascii="Arial" w:eastAsia="Poppins" w:hAnsi="Arial" w:cs="Arial"/>
          <w:sz w:val="14"/>
          <w:szCs w:val="14"/>
        </w:rPr>
      </w:pPr>
      <w:r w:rsidRPr="00327EDA">
        <w:rPr>
          <w:rFonts w:ascii="Arial" w:eastAsia="Poppins" w:hAnsi="Arial" w:cs="Arial"/>
          <w:sz w:val="14"/>
          <w:szCs w:val="14"/>
        </w:rPr>
        <w:t>T</w:t>
      </w:r>
      <w:r w:rsidR="008B0295">
        <w:rPr>
          <w:rFonts w:ascii="Arial" w:eastAsia="Poppins" w:hAnsi="Arial" w:cs="Arial"/>
          <w:sz w:val="14"/>
          <w:szCs w:val="14"/>
        </w:rPr>
        <w:t>wo</w:t>
      </w:r>
      <w:r w:rsidRPr="00327EDA">
        <w:rPr>
          <w:rFonts w:ascii="Arial" w:eastAsia="Poppins" w:hAnsi="Arial" w:cs="Arial"/>
          <w:sz w:val="14"/>
          <w:szCs w:val="14"/>
        </w:rPr>
        <w:t xml:space="preserve"> (</w:t>
      </w:r>
      <w:r w:rsidR="008B0295">
        <w:rPr>
          <w:rFonts w:ascii="Arial" w:eastAsia="Poppins" w:hAnsi="Arial" w:cs="Arial"/>
          <w:sz w:val="14"/>
          <w:szCs w:val="14"/>
        </w:rPr>
        <w:t>2</w:t>
      </w:r>
      <w:r w:rsidRPr="00327EDA">
        <w:rPr>
          <w:rFonts w:ascii="Arial" w:eastAsia="Poppins" w:hAnsi="Arial" w:cs="Arial"/>
          <w:sz w:val="14"/>
          <w:szCs w:val="14"/>
        </w:rPr>
        <w:t xml:space="preserve">) year standard limited warranty applies. The warranty brochure is preloaded on the hard drive or can be viewed online at: </w:t>
      </w:r>
      <w:hyperlink r:id="rId12" w:history="1">
        <w:r w:rsidR="008B0295" w:rsidRPr="00B74687">
          <w:rPr>
            <w:rStyle w:val="Hyperlink"/>
            <w:rFonts w:ascii="Arial" w:eastAsia="Poppins" w:hAnsi="Arial" w:cs="Arial"/>
            <w:sz w:val="14"/>
            <w:szCs w:val="14"/>
          </w:rPr>
          <w:t>http://storage.toshiba.com/consumer-hdd/support/warranty-info</w:t>
        </w:r>
      </w:hyperlink>
      <w:r w:rsidR="008B0295">
        <w:rPr>
          <w:rFonts w:ascii="Arial" w:eastAsia="Poppins" w:hAnsi="Arial" w:cs="Arial"/>
          <w:sz w:val="14"/>
          <w:szCs w:val="14"/>
        </w:rPr>
        <w:t xml:space="preserve"> </w:t>
      </w:r>
    </w:p>
    <w:p w14:paraId="7D56277F" w14:textId="77777777" w:rsidR="00327EDA" w:rsidRPr="00327EDA" w:rsidRDefault="00327EDA" w:rsidP="00327EDA">
      <w:pPr>
        <w:numPr>
          <w:ilvl w:val="0"/>
          <w:numId w:val="35"/>
        </w:numPr>
        <w:spacing w:line="276" w:lineRule="auto"/>
        <w:rPr>
          <w:rFonts w:ascii="Arial" w:eastAsia="Poppins" w:hAnsi="Arial" w:cs="Arial"/>
          <w:sz w:val="14"/>
          <w:szCs w:val="14"/>
        </w:rPr>
      </w:pPr>
      <w:r w:rsidRPr="00327EDA">
        <w:rPr>
          <w:rFonts w:ascii="Arial" w:eastAsia="Poppins" w:hAnsi="Arial" w:cs="Arial"/>
          <w:sz w:val="14"/>
          <w:szCs w:val="14"/>
        </w:rPr>
        <w:t>Product prices, specifications, configurations, colors, components, features, and availability are subject to change without notice.</w:t>
      </w:r>
    </w:p>
    <w:p w14:paraId="6D3629AC" w14:textId="77777777" w:rsidR="008B0295" w:rsidRPr="008B0295" w:rsidRDefault="008B0295" w:rsidP="008B0295">
      <w:pPr>
        <w:numPr>
          <w:ilvl w:val="0"/>
          <w:numId w:val="35"/>
        </w:numPr>
        <w:spacing w:line="276" w:lineRule="auto"/>
        <w:rPr>
          <w:rStyle w:val="Hyperlink"/>
          <w:rFonts w:ascii="Arial" w:eastAsia="Poppins" w:hAnsi="Arial" w:cs="Arial"/>
          <w:color w:val="auto"/>
          <w:sz w:val="14"/>
          <w:szCs w:val="14"/>
          <w:u w:val="none"/>
        </w:rPr>
      </w:pPr>
      <w:r w:rsidRPr="008B0295">
        <w:rPr>
          <w:rStyle w:val="Hyperlink"/>
          <w:rFonts w:ascii="Arial" w:eastAsia="Poppins" w:hAnsi="Arial" w:cs="Arial"/>
          <w:color w:val="auto"/>
          <w:sz w:val="14"/>
          <w:szCs w:val="14"/>
          <w:u w:val="none"/>
        </w:rPr>
        <w:t xml:space="preserve">Compatibility may vary depending on user‘s hardware configuration and operating system. Please check device compatibility and connecting instructions by reviewing the applicable user manuals for such device. The latest information can be viewed online at </w:t>
      </w:r>
      <w:hyperlink r:id="rId13" w:history="1">
        <w:r w:rsidRPr="00B74687">
          <w:rPr>
            <w:rStyle w:val="Hyperlink"/>
            <w:rFonts w:ascii="Arial" w:eastAsia="Poppins" w:hAnsi="Arial" w:cs="Arial"/>
            <w:sz w:val="14"/>
            <w:szCs w:val="14"/>
          </w:rPr>
          <w:t>https://www.canvio.jp/en/compati/hdd/ot_ehdd/game/index.htm</w:t>
        </w:r>
      </w:hyperlink>
      <w:r>
        <w:rPr>
          <w:rStyle w:val="Hyperlink"/>
          <w:rFonts w:ascii="Arial" w:eastAsia="Poppins" w:hAnsi="Arial" w:cs="Arial"/>
          <w:color w:val="auto"/>
          <w:sz w:val="14"/>
          <w:szCs w:val="14"/>
          <w:u w:val="none"/>
        </w:rPr>
        <w:t xml:space="preserve">  </w:t>
      </w:r>
      <w:r w:rsidRPr="008B0295">
        <w:rPr>
          <w:rStyle w:val="Hyperlink"/>
          <w:rFonts w:ascii="Arial" w:eastAsia="Poppins" w:hAnsi="Arial" w:cs="Arial"/>
          <w:color w:val="auto"/>
          <w:sz w:val="14"/>
          <w:szCs w:val="14"/>
          <w:u w:val="none"/>
        </w:rPr>
        <w:t>Compatibility is based on information currently available and is subject to change and subject to restrictions per hardware specifications.</w:t>
      </w:r>
    </w:p>
    <w:p w14:paraId="18EE4D67" w14:textId="505B0C5D" w:rsidR="00FA12D3" w:rsidRPr="00FA12D3" w:rsidRDefault="009800D0" w:rsidP="009800D0">
      <w:pPr>
        <w:pStyle w:val="ListParagraph"/>
        <w:numPr>
          <w:ilvl w:val="0"/>
          <w:numId w:val="35"/>
        </w:numPr>
        <w:rPr>
          <w:rStyle w:val="Hyperlink"/>
          <w:rFonts w:ascii="Arial" w:eastAsia="Poppins" w:hAnsi="Arial" w:cs="Arial"/>
          <w:color w:val="auto"/>
          <w:sz w:val="14"/>
          <w:szCs w:val="14"/>
          <w:u w:val="none"/>
        </w:rPr>
      </w:pPr>
      <w:r w:rsidRPr="009800D0">
        <w:rPr>
          <w:rStyle w:val="Hyperlink"/>
          <w:rFonts w:ascii="Arial" w:eastAsia="Poppins" w:hAnsi="Arial" w:cs="Arial"/>
          <w:color w:val="auto"/>
          <w:sz w:val="14"/>
          <w:szCs w:val="14"/>
          <w:u w:val="none"/>
        </w:rPr>
        <w:t>Estimated game storage is based on average game sizes ranging from 10 GB to 40 GB for current generation games. The number of games will vary based on file size, formatting, other programs, and factors.  Original discs may be required to verify ownership for games purchased and loaded from disc. Internet connection and original game owner’s account may be required.</w:t>
      </w:r>
    </w:p>
    <w:p w14:paraId="08BD7B1B" w14:textId="5246E516" w:rsidR="00924A16" w:rsidRDefault="00924A16" w:rsidP="003353B3">
      <w:pPr>
        <w:numPr>
          <w:ilvl w:val="0"/>
          <w:numId w:val="35"/>
        </w:numPr>
        <w:spacing w:line="276" w:lineRule="auto"/>
        <w:rPr>
          <w:rFonts w:ascii="Arial" w:eastAsia="Poppins" w:hAnsi="Arial" w:cs="Arial"/>
          <w:sz w:val="14"/>
          <w:szCs w:val="14"/>
        </w:rPr>
      </w:pPr>
      <w:r w:rsidRPr="00924A16">
        <w:rPr>
          <w:rFonts w:ascii="Arial" w:eastAsia="Poppins" w:hAnsi="Arial" w:cs="Arial"/>
          <w:sz w:val="14"/>
          <w:szCs w:val="14"/>
        </w:rPr>
        <w:t>Toshiba Storage &amp; Electronic Devices Solutions Company defines "RoHS-Compatible" products as products that either (i) contain no more than a maximum concentration value of 0.1% by weight in Homogeneous Materials for lead, mercury, hexavalent chromium, polybrominated biphenyls (PBBs) and polybrominated diphenyl ethers (PBDEs) and of 0.01% by weight in Homogeneous Materials for cadmium; or (ii) fall within any of the application exemptions set forth in the Annex to the RoHS Directive (Directive 2011/65/EC of the European Parliament and of the Council of 2011 on the restriction of the use of certain hazardous substances in electrical and electronic equipment). "Homogeneous Material" means a material of uniform composition that cannot be mechanically disjointed (meaning separated, in principle, by mechanical actions such as unscrewing, cutting, crushing, grinding and/or abrasive processes) into different materials. Examples of "Homogeneous Materials" would be individual types of plastics, ceramics, glass, metals, alloys, paper, board, resins and coatings.</w:t>
      </w:r>
    </w:p>
    <w:p w14:paraId="68287DCB" w14:textId="77777777" w:rsidR="00924A16" w:rsidRDefault="00924A16" w:rsidP="00924A16">
      <w:pPr>
        <w:numPr>
          <w:ilvl w:val="0"/>
          <w:numId w:val="35"/>
        </w:numPr>
        <w:spacing w:line="276" w:lineRule="auto"/>
        <w:rPr>
          <w:rFonts w:ascii="Arial" w:eastAsia="Poppins" w:hAnsi="Arial" w:cs="Arial"/>
          <w:sz w:val="14"/>
          <w:szCs w:val="14"/>
        </w:rPr>
      </w:pPr>
      <w:r w:rsidRPr="00924A16">
        <w:rPr>
          <w:rFonts w:ascii="Arial" w:eastAsia="Poppins" w:hAnsi="Arial" w:cs="Arial"/>
          <w:sz w:val="14"/>
          <w:szCs w:val="14"/>
        </w:rPr>
        <w:t xml:space="preserve">5 Gbps is the maximum interface transfer rate per the specifications of the Universal Serial Bus 3.0. Actual transfer rate will vary depending on your system configuration and other factors.  </w:t>
      </w:r>
    </w:p>
    <w:p w14:paraId="746EBD6B" w14:textId="77777777" w:rsidR="00924A16" w:rsidRDefault="00924A16" w:rsidP="00924A16">
      <w:pPr>
        <w:numPr>
          <w:ilvl w:val="0"/>
          <w:numId w:val="35"/>
        </w:numPr>
        <w:spacing w:line="276" w:lineRule="auto"/>
        <w:rPr>
          <w:rFonts w:ascii="Arial" w:eastAsia="Poppins" w:hAnsi="Arial" w:cs="Arial"/>
          <w:sz w:val="14"/>
          <w:szCs w:val="14"/>
        </w:rPr>
      </w:pPr>
      <w:r w:rsidRPr="00924A16">
        <w:rPr>
          <w:rFonts w:ascii="Arial" w:eastAsia="Poppins" w:hAnsi="Arial" w:cs="Arial"/>
          <w:sz w:val="14"/>
          <w:szCs w:val="14"/>
        </w:rPr>
        <w:t>Read and write speed may vary depending on the host device, read and write conditions, and file size.</w:t>
      </w:r>
    </w:p>
    <w:p w14:paraId="5765A88E" w14:textId="77777777" w:rsidR="00ED6330" w:rsidRDefault="00ED6330" w:rsidP="00924A16">
      <w:pPr>
        <w:numPr>
          <w:ilvl w:val="0"/>
          <w:numId w:val="35"/>
        </w:numPr>
        <w:spacing w:line="276" w:lineRule="auto"/>
        <w:rPr>
          <w:rFonts w:ascii="Arial" w:eastAsia="Poppins" w:hAnsi="Arial" w:cs="Arial"/>
          <w:sz w:val="14"/>
          <w:szCs w:val="14"/>
        </w:rPr>
      </w:pPr>
      <w:r>
        <w:rPr>
          <w:rFonts w:ascii="Arial" w:eastAsia="Poppins" w:hAnsi="Arial" w:cs="Arial"/>
          <w:sz w:val="14"/>
          <w:szCs w:val="14"/>
        </w:rPr>
        <w:t>Product images may not reflect the actual product.</w:t>
      </w:r>
    </w:p>
    <w:p w14:paraId="720044FF" w14:textId="77777777" w:rsidR="00924A16" w:rsidRPr="00327EDA" w:rsidRDefault="00924A16" w:rsidP="00924A16">
      <w:pPr>
        <w:spacing w:line="276" w:lineRule="auto"/>
        <w:rPr>
          <w:rFonts w:ascii="Arial" w:eastAsia="Poppins" w:hAnsi="Arial" w:cs="Arial"/>
          <w:sz w:val="14"/>
          <w:szCs w:val="14"/>
        </w:rPr>
      </w:pPr>
    </w:p>
    <w:p w14:paraId="0F63DCAE" w14:textId="77777777" w:rsidR="005C7426" w:rsidRPr="005C7426" w:rsidRDefault="005C7426" w:rsidP="005C7426">
      <w:pPr>
        <w:numPr>
          <w:ilvl w:val="0"/>
          <w:numId w:val="36"/>
        </w:numPr>
        <w:spacing w:line="276" w:lineRule="auto"/>
        <w:rPr>
          <w:rFonts w:ascii="Arial" w:eastAsia="Poppins" w:hAnsi="Arial" w:cs="Arial"/>
          <w:sz w:val="14"/>
          <w:szCs w:val="18"/>
        </w:rPr>
      </w:pPr>
      <w:r w:rsidRPr="005C7426">
        <w:rPr>
          <w:rFonts w:ascii="Arial" w:eastAsia="Poppins" w:hAnsi="Arial" w:cs="Arial"/>
          <w:sz w:val="14"/>
          <w:szCs w:val="18"/>
        </w:rPr>
        <w:t>“PlayStation” and “Xbox” are registered trademarks or trademarks of Sony Interactive Entertainment Inc. and Microsoft Corporation respectively.</w:t>
      </w:r>
    </w:p>
    <w:p w14:paraId="0515C460" w14:textId="77777777" w:rsidR="005C7426" w:rsidRPr="005C7426" w:rsidRDefault="005C7426" w:rsidP="005C7426">
      <w:pPr>
        <w:numPr>
          <w:ilvl w:val="0"/>
          <w:numId w:val="36"/>
        </w:numPr>
        <w:spacing w:line="276" w:lineRule="auto"/>
        <w:rPr>
          <w:rFonts w:ascii="Arial" w:eastAsia="Poppins" w:hAnsi="Arial" w:cs="Arial"/>
          <w:sz w:val="14"/>
          <w:szCs w:val="18"/>
        </w:rPr>
      </w:pPr>
      <w:r w:rsidRPr="005C7426">
        <w:rPr>
          <w:rFonts w:ascii="Arial" w:eastAsia="Poppins" w:hAnsi="Arial" w:cs="Arial"/>
          <w:sz w:val="14"/>
          <w:szCs w:val="18"/>
        </w:rPr>
        <w:t xml:space="preserve">Windows and Microsoft are either registered trademarks or trademarks of Microsoft Corporation in the United States and/or other countries. </w:t>
      </w:r>
    </w:p>
    <w:p w14:paraId="2F1B3D17" w14:textId="77777777" w:rsidR="005C7426" w:rsidRPr="005C7426" w:rsidRDefault="005C7426" w:rsidP="005C7426">
      <w:pPr>
        <w:numPr>
          <w:ilvl w:val="0"/>
          <w:numId w:val="36"/>
        </w:numPr>
        <w:spacing w:line="276" w:lineRule="auto"/>
        <w:rPr>
          <w:rFonts w:ascii="Arial" w:eastAsia="Poppins" w:hAnsi="Arial" w:cs="Arial"/>
          <w:sz w:val="14"/>
          <w:szCs w:val="18"/>
        </w:rPr>
      </w:pPr>
      <w:r w:rsidRPr="005C7426">
        <w:rPr>
          <w:rFonts w:ascii="Arial" w:eastAsia="Poppins" w:hAnsi="Arial" w:cs="Arial"/>
          <w:sz w:val="14"/>
          <w:szCs w:val="18"/>
        </w:rPr>
        <w:t>Mac, OS X are trademarks of Apple Inc., registered in the U.S. and other countries.</w:t>
      </w:r>
    </w:p>
    <w:p w14:paraId="43036742" w14:textId="77777777" w:rsidR="005C7426" w:rsidRPr="005C7426" w:rsidRDefault="005C7426" w:rsidP="005C7426">
      <w:pPr>
        <w:pStyle w:val="ListParagraph"/>
        <w:numPr>
          <w:ilvl w:val="0"/>
          <w:numId w:val="36"/>
        </w:numPr>
        <w:spacing w:line="276" w:lineRule="auto"/>
        <w:rPr>
          <w:rFonts w:ascii="Arial" w:eastAsia="Poppins" w:hAnsi="Arial" w:cs="Arial"/>
          <w:sz w:val="14"/>
          <w:szCs w:val="18"/>
        </w:rPr>
      </w:pPr>
      <w:r w:rsidRPr="005C7426">
        <w:rPr>
          <w:rFonts w:ascii="Arial" w:eastAsia="Poppins" w:hAnsi="Arial" w:cs="Arial"/>
          <w:sz w:val="14"/>
          <w:szCs w:val="18"/>
        </w:rPr>
        <w:t>Canvio and the Canvio logo are trademarks or registered trademarks of Toshiba America Electronic Components, Inc. in the United States and other countries.  All other trademarks are the property of their respective owners.</w:t>
      </w:r>
    </w:p>
    <w:p w14:paraId="749D28E3" w14:textId="77777777" w:rsidR="005C7426" w:rsidRPr="005C7426" w:rsidRDefault="005C7426" w:rsidP="005C7426">
      <w:pPr>
        <w:numPr>
          <w:ilvl w:val="0"/>
          <w:numId w:val="36"/>
        </w:numPr>
        <w:spacing w:line="276" w:lineRule="auto"/>
        <w:rPr>
          <w:rFonts w:ascii="Arial" w:eastAsia="Poppins" w:hAnsi="Arial" w:cs="Arial"/>
          <w:sz w:val="14"/>
          <w:szCs w:val="18"/>
        </w:rPr>
      </w:pPr>
      <w:r w:rsidRPr="005C7426">
        <w:rPr>
          <w:rFonts w:ascii="Arial" w:eastAsia="Poppins" w:hAnsi="Arial" w:cs="Arial"/>
          <w:sz w:val="14"/>
          <w:szCs w:val="18"/>
        </w:rPr>
        <w:t>© 2020 Toshiba America Electronic Components, Inc. All rights reserved.</w:t>
      </w:r>
    </w:p>
    <w:p w14:paraId="4C368B78" w14:textId="77777777" w:rsidR="00B1502A" w:rsidRDefault="00B1502A" w:rsidP="002151B3">
      <w:pPr>
        <w:autoSpaceDE w:val="0"/>
        <w:autoSpaceDN w:val="0"/>
        <w:adjustRightInd w:val="0"/>
        <w:rPr>
          <w:rFonts w:ascii="Arial" w:eastAsia="Meiryo UI" w:hAnsi="Arial" w:cs="Arial"/>
          <w:sz w:val="20"/>
          <w:lang w:eastAsia="ja-JP"/>
        </w:rPr>
      </w:pPr>
    </w:p>
    <w:p w14:paraId="63914FEF" w14:textId="77777777" w:rsidR="00B1502A" w:rsidRDefault="00B1502A" w:rsidP="002151B3">
      <w:pPr>
        <w:autoSpaceDE w:val="0"/>
        <w:autoSpaceDN w:val="0"/>
        <w:adjustRightInd w:val="0"/>
        <w:rPr>
          <w:rFonts w:ascii="Arial" w:eastAsia="Meiryo UI" w:hAnsi="Arial" w:cs="Arial"/>
          <w:sz w:val="20"/>
          <w:lang w:eastAsia="ja-JP"/>
        </w:rPr>
      </w:pPr>
    </w:p>
    <w:p w14:paraId="58B47FC1" w14:textId="77777777" w:rsidR="00B1502A" w:rsidRDefault="00B1502A" w:rsidP="002151B3">
      <w:pPr>
        <w:autoSpaceDE w:val="0"/>
        <w:autoSpaceDN w:val="0"/>
        <w:adjustRightInd w:val="0"/>
        <w:rPr>
          <w:rFonts w:ascii="Arial" w:eastAsia="Meiryo UI" w:hAnsi="Arial" w:cs="Arial"/>
          <w:sz w:val="20"/>
          <w:lang w:eastAsia="ja-JP"/>
        </w:rPr>
      </w:pPr>
    </w:p>
    <w:p w14:paraId="1F95F997" w14:textId="77777777" w:rsidR="003104B8" w:rsidRDefault="003104B8" w:rsidP="002151B3">
      <w:pPr>
        <w:autoSpaceDE w:val="0"/>
        <w:autoSpaceDN w:val="0"/>
        <w:adjustRightInd w:val="0"/>
        <w:rPr>
          <w:rFonts w:ascii="Arial" w:eastAsia="Meiryo UI" w:hAnsi="Arial" w:cs="Arial"/>
          <w:sz w:val="20"/>
          <w:lang w:eastAsia="ja-JP"/>
        </w:rPr>
      </w:pPr>
    </w:p>
    <w:p w14:paraId="5794CD9A" w14:textId="77777777" w:rsidR="003104B8" w:rsidRDefault="003104B8" w:rsidP="002151B3">
      <w:pPr>
        <w:autoSpaceDE w:val="0"/>
        <w:autoSpaceDN w:val="0"/>
        <w:adjustRightInd w:val="0"/>
        <w:rPr>
          <w:rFonts w:ascii="Arial" w:eastAsia="Meiryo UI" w:hAnsi="Arial" w:cs="Arial"/>
          <w:sz w:val="20"/>
          <w:lang w:eastAsia="ja-JP"/>
        </w:rPr>
      </w:pPr>
    </w:p>
    <w:p w14:paraId="02A06C2F" w14:textId="77777777" w:rsidR="003104B8" w:rsidRDefault="003104B8" w:rsidP="002151B3">
      <w:pPr>
        <w:autoSpaceDE w:val="0"/>
        <w:autoSpaceDN w:val="0"/>
        <w:adjustRightInd w:val="0"/>
        <w:rPr>
          <w:rFonts w:ascii="Arial" w:eastAsia="Meiryo UI" w:hAnsi="Arial" w:cs="Arial"/>
          <w:sz w:val="20"/>
          <w:lang w:eastAsia="ja-JP"/>
        </w:rPr>
      </w:pPr>
    </w:p>
    <w:p w14:paraId="5F62F561" w14:textId="77777777" w:rsidR="002151B3" w:rsidRDefault="002151B3" w:rsidP="00603E63">
      <w:pPr>
        <w:autoSpaceDE w:val="0"/>
        <w:autoSpaceDN w:val="0"/>
        <w:adjustRightInd w:val="0"/>
        <w:rPr>
          <w:rFonts w:ascii="Arial" w:eastAsia="Meiryo UI" w:hAnsi="Arial" w:cs="Arial"/>
          <w:color w:val="FF0000"/>
          <w:sz w:val="20"/>
          <w:lang w:eastAsia="ja-JP"/>
        </w:rPr>
      </w:pPr>
    </w:p>
    <w:sectPr w:rsidR="002151B3" w:rsidSect="00083003">
      <w:headerReference w:type="default" r:id="rId14"/>
      <w:footerReference w:type="default" r:id="rId15"/>
      <w:pgSz w:w="12240" w:h="15840" w:code="1"/>
      <w:pgMar w:top="630" w:right="990" w:bottom="810" w:left="990" w:header="720" w:footer="4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D6D2B7" w14:textId="77777777" w:rsidR="00733F1D" w:rsidRDefault="00733F1D">
      <w:r>
        <w:separator/>
      </w:r>
    </w:p>
  </w:endnote>
  <w:endnote w:type="continuationSeparator" w:id="0">
    <w:p w14:paraId="6C76960C" w14:textId="77777777" w:rsidR="00733F1D" w:rsidRDefault="00733F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eiryo UI">
    <w:altName w:val="MS UI Gothic"/>
    <w:charset w:val="80"/>
    <w:family w:val="swiss"/>
    <w:pitch w:val="variable"/>
    <w:sig w:usb0="E10102FF" w:usb1="EAC7FFFF" w:usb2="0001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Poppins">
    <w:altName w:val="Calibri"/>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C5BCCF" w14:textId="77777777" w:rsidR="00651A6D" w:rsidRDefault="00651A6D" w:rsidP="00651A6D">
    <w:pPr>
      <w:pStyle w:val="Footer"/>
      <w:rPr>
        <w:rFonts w:ascii="Arial" w:hAnsi="Arial" w:cs="Arial"/>
        <w:sz w:val="18"/>
      </w:rPr>
    </w:pPr>
    <w:r>
      <w:rPr>
        <w:rFonts w:ascii="Arial" w:hAnsi="Arial" w:cs="Arial"/>
        <w:sz w:val="18"/>
      </w:rPr>
      <w:t>©</w:t>
    </w:r>
    <w:r w:rsidR="00DE61C1">
      <w:rPr>
        <w:rFonts w:ascii="Arial" w:hAnsi="Arial" w:cs="Arial"/>
        <w:sz w:val="18"/>
      </w:rPr>
      <w:t xml:space="preserve"> 2020</w:t>
    </w:r>
    <w:r>
      <w:rPr>
        <w:rFonts w:ascii="Arial" w:hAnsi="Arial" w:cs="Arial"/>
        <w:sz w:val="18"/>
      </w:rPr>
      <w:t xml:space="preserve"> Toshiba America Electronic Components, Inc. </w:t>
    </w:r>
  </w:p>
  <w:p w14:paraId="70E92E7B" w14:textId="77777777" w:rsidR="00651A6D" w:rsidRPr="00573A3F" w:rsidRDefault="00651A6D" w:rsidP="00651A6D">
    <w:pPr>
      <w:pStyle w:val="Footer"/>
      <w:rPr>
        <w:rFonts w:ascii="Arial" w:hAnsi="Arial" w:cs="Arial"/>
        <w:sz w:val="18"/>
      </w:rPr>
    </w:pPr>
    <w:r w:rsidRPr="006906C8">
      <w:rPr>
        <w:rFonts w:ascii="Arial" w:hAnsi="Arial" w:cs="Arial"/>
        <w:sz w:val="18"/>
      </w:rPr>
      <w:t xml:space="preserve">All rights reserved. </w:t>
    </w:r>
    <w:r>
      <w:rPr>
        <w:rFonts w:ascii="Arial" w:hAnsi="Arial" w:cs="Arial"/>
        <w:sz w:val="18"/>
      </w:rPr>
      <w:t xml:space="preserve">Trademarks are </w:t>
    </w:r>
    <w:r w:rsidRPr="006906C8">
      <w:rPr>
        <w:rFonts w:ascii="Arial" w:hAnsi="Arial" w:cs="Arial"/>
        <w:sz w:val="18"/>
      </w:rPr>
      <w:t>property of their respective owners.</w:t>
    </w:r>
  </w:p>
  <w:p w14:paraId="3CA92A5B" w14:textId="77777777" w:rsidR="00651A6D" w:rsidRDefault="00651A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D177A8" w14:textId="77777777" w:rsidR="00733F1D" w:rsidRDefault="00733F1D">
      <w:r>
        <w:separator/>
      </w:r>
    </w:p>
  </w:footnote>
  <w:footnote w:type="continuationSeparator" w:id="0">
    <w:p w14:paraId="372D14F5" w14:textId="77777777" w:rsidR="00733F1D" w:rsidRDefault="00733F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A00DCD" w14:textId="77777777" w:rsidR="00343BC8" w:rsidRDefault="00343BC8">
    <w:pPr>
      <w:pStyle w:val="Header"/>
    </w:pPr>
    <w:r>
      <w:rPr>
        <w:noProof/>
      </w:rPr>
      <w:drawing>
        <wp:anchor distT="0" distB="0" distL="114300" distR="114300" simplePos="0" relativeHeight="251658240" behindDoc="0" locked="0" layoutInCell="1" allowOverlap="1" wp14:anchorId="26282AD6" wp14:editId="6E002AF5">
          <wp:simplePos x="0" y="0"/>
          <wp:positionH relativeFrom="margin">
            <wp:posOffset>-638175</wp:posOffset>
          </wp:positionH>
          <wp:positionV relativeFrom="paragraph">
            <wp:posOffset>-476250</wp:posOffset>
          </wp:positionV>
          <wp:extent cx="7773035" cy="90233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3035" cy="902335"/>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1.35pt;height:45.15pt" o:bullet="t">
        <v:imagedata r:id="rId1" o:title="art7E35"/>
      </v:shape>
    </w:pict>
  </w:numPicBullet>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8DE6A8A"/>
    <w:multiLevelType w:val="hybridMultilevel"/>
    <w:tmpl w:val="AFEC6F2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09379DA"/>
    <w:multiLevelType w:val="hybridMultilevel"/>
    <w:tmpl w:val="008C4200"/>
    <w:lvl w:ilvl="0" w:tplc="FFFFFFFF">
      <w:start w:val="1"/>
      <w:numFmt w:val="bullet"/>
      <w:lvlText w:val=""/>
      <w:lvlJc w:val="left"/>
      <w:pPr>
        <w:tabs>
          <w:tab w:val="num" w:pos="480"/>
        </w:tabs>
        <w:ind w:left="480" w:hanging="480"/>
      </w:pPr>
      <w:rPr>
        <w:rFonts w:ascii="Wingdings" w:hAnsi="Wingdings" w:hint="default"/>
      </w:rPr>
    </w:lvl>
    <w:lvl w:ilvl="1" w:tplc="FFFFFFFF" w:tentative="1">
      <w:start w:val="1"/>
      <w:numFmt w:val="bullet"/>
      <w:lvlText w:val=""/>
      <w:lvlJc w:val="left"/>
      <w:pPr>
        <w:tabs>
          <w:tab w:val="num" w:pos="960"/>
        </w:tabs>
        <w:ind w:left="960" w:hanging="480"/>
      </w:pPr>
      <w:rPr>
        <w:rFonts w:ascii="Wingdings" w:hAnsi="Wingdings" w:hint="default"/>
      </w:rPr>
    </w:lvl>
    <w:lvl w:ilvl="2" w:tplc="FFFFFFFF" w:tentative="1">
      <w:start w:val="1"/>
      <w:numFmt w:val="bullet"/>
      <w:lvlText w:val=""/>
      <w:lvlJc w:val="left"/>
      <w:pPr>
        <w:tabs>
          <w:tab w:val="num" w:pos="1440"/>
        </w:tabs>
        <w:ind w:left="1440" w:hanging="480"/>
      </w:pPr>
      <w:rPr>
        <w:rFonts w:ascii="Wingdings" w:hAnsi="Wingdings" w:hint="default"/>
      </w:rPr>
    </w:lvl>
    <w:lvl w:ilvl="3" w:tplc="FFFFFFFF" w:tentative="1">
      <w:start w:val="1"/>
      <w:numFmt w:val="bullet"/>
      <w:lvlText w:val=""/>
      <w:lvlJc w:val="left"/>
      <w:pPr>
        <w:tabs>
          <w:tab w:val="num" w:pos="1920"/>
        </w:tabs>
        <w:ind w:left="1920" w:hanging="480"/>
      </w:pPr>
      <w:rPr>
        <w:rFonts w:ascii="Wingdings" w:hAnsi="Wingdings" w:hint="default"/>
      </w:rPr>
    </w:lvl>
    <w:lvl w:ilvl="4" w:tplc="FFFFFFFF" w:tentative="1">
      <w:start w:val="1"/>
      <w:numFmt w:val="bullet"/>
      <w:lvlText w:val=""/>
      <w:lvlJc w:val="left"/>
      <w:pPr>
        <w:tabs>
          <w:tab w:val="num" w:pos="2400"/>
        </w:tabs>
        <w:ind w:left="2400" w:hanging="480"/>
      </w:pPr>
      <w:rPr>
        <w:rFonts w:ascii="Wingdings" w:hAnsi="Wingdings" w:hint="default"/>
      </w:rPr>
    </w:lvl>
    <w:lvl w:ilvl="5" w:tplc="FFFFFFFF" w:tentative="1">
      <w:start w:val="1"/>
      <w:numFmt w:val="bullet"/>
      <w:lvlText w:val=""/>
      <w:lvlJc w:val="left"/>
      <w:pPr>
        <w:tabs>
          <w:tab w:val="num" w:pos="2880"/>
        </w:tabs>
        <w:ind w:left="2880" w:hanging="480"/>
      </w:pPr>
      <w:rPr>
        <w:rFonts w:ascii="Wingdings" w:hAnsi="Wingdings" w:hint="default"/>
      </w:rPr>
    </w:lvl>
    <w:lvl w:ilvl="6" w:tplc="FFFFFFFF" w:tentative="1">
      <w:start w:val="1"/>
      <w:numFmt w:val="bullet"/>
      <w:lvlText w:val=""/>
      <w:lvlJc w:val="left"/>
      <w:pPr>
        <w:tabs>
          <w:tab w:val="num" w:pos="3360"/>
        </w:tabs>
        <w:ind w:left="3360" w:hanging="480"/>
      </w:pPr>
      <w:rPr>
        <w:rFonts w:ascii="Wingdings" w:hAnsi="Wingdings" w:hint="default"/>
      </w:rPr>
    </w:lvl>
    <w:lvl w:ilvl="7" w:tplc="FFFFFFFF" w:tentative="1">
      <w:start w:val="1"/>
      <w:numFmt w:val="bullet"/>
      <w:lvlText w:val=""/>
      <w:lvlJc w:val="left"/>
      <w:pPr>
        <w:tabs>
          <w:tab w:val="num" w:pos="3840"/>
        </w:tabs>
        <w:ind w:left="3840" w:hanging="480"/>
      </w:pPr>
      <w:rPr>
        <w:rFonts w:ascii="Wingdings" w:hAnsi="Wingdings" w:hint="default"/>
      </w:rPr>
    </w:lvl>
    <w:lvl w:ilvl="8" w:tplc="FFFFFFFF" w:tentative="1">
      <w:start w:val="1"/>
      <w:numFmt w:val="bullet"/>
      <w:lvlText w:val=""/>
      <w:lvlJc w:val="left"/>
      <w:pPr>
        <w:tabs>
          <w:tab w:val="num" w:pos="4320"/>
        </w:tabs>
        <w:ind w:left="4320" w:hanging="480"/>
      </w:pPr>
      <w:rPr>
        <w:rFonts w:ascii="Wingdings" w:hAnsi="Wingdings" w:hint="default"/>
      </w:rPr>
    </w:lvl>
  </w:abstractNum>
  <w:abstractNum w:abstractNumId="3" w15:restartNumberingAfterBreak="0">
    <w:nsid w:val="193E1F39"/>
    <w:multiLevelType w:val="hybridMultilevel"/>
    <w:tmpl w:val="1EA2903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1F9E3849"/>
    <w:multiLevelType w:val="hybridMultilevel"/>
    <w:tmpl w:val="F5926C1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3EF33C1"/>
    <w:multiLevelType w:val="hybridMultilevel"/>
    <w:tmpl w:val="4C8C23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4E22E4D"/>
    <w:multiLevelType w:val="hybridMultilevel"/>
    <w:tmpl w:val="D6C2764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254C07B6"/>
    <w:multiLevelType w:val="hybridMultilevel"/>
    <w:tmpl w:val="19D2071E"/>
    <w:lvl w:ilvl="0" w:tplc="588C51CA">
      <w:start w:val="1"/>
      <w:numFmt w:val="bullet"/>
      <w:lvlText w:val="•"/>
      <w:lvlJc w:val="left"/>
      <w:pPr>
        <w:tabs>
          <w:tab w:val="num" w:pos="720"/>
        </w:tabs>
        <w:ind w:left="720" w:hanging="360"/>
      </w:pPr>
      <w:rPr>
        <w:rFonts w:ascii="Arial" w:hAnsi="Arial" w:hint="default"/>
      </w:rPr>
    </w:lvl>
    <w:lvl w:ilvl="1" w:tplc="2B001D36" w:tentative="1">
      <w:start w:val="1"/>
      <w:numFmt w:val="bullet"/>
      <w:lvlText w:val="•"/>
      <w:lvlJc w:val="left"/>
      <w:pPr>
        <w:tabs>
          <w:tab w:val="num" w:pos="1440"/>
        </w:tabs>
        <w:ind w:left="1440" w:hanging="360"/>
      </w:pPr>
      <w:rPr>
        <w:rFonts w:ascii="Arial" w:hAnsi="Arial" w:hint="default"/>
      </w:rPr>
    </w:lvl>
    <w:lvl w:ilvl="2" w:tplc="19320712" w:tentative="1">
      <w:start w:val="1"/>
      <w:numFmt w:val="bullet"/>
      <w:lvlText w:val="•"/>
      <w:lvlJc w:val="left"/>
      <w:pPr>
        <w:tabs>
          <w:tab w:val="num" w:pos="2160"/>
        </w:tabs>
        <w:ind w:left="2160" w:hanging="360"/>
      </w:pPr>
      <w:rPr>
        <w:rFonts w:ascii="Arial" w:hAnsi="Arial" w:hint="default"/>
      </w:rPr>
    </w:lvl>
    <w:lvl w:ilvl="3" w:tplc="98568FBE" w:tentative="1">
      <w:start w:val="1"/>
      <w:numFmt w:val="bullet"/>
      <w:lvlText w:val="•"/>
      <w:lvlJc w:val="left"/>
      <w:pPr>
        <w:tabs>
          <w:tab w:val="num" w:pos="2880"/>
        </w:tabs>
        <w:ind w:left="2880" w:hanging="360"/>
      </w:pPr>
      <w:rPr>
        <w:rFonts w:ascii="Arial" w:hAnsi="Arial" w:hint="default"/>
      </w:rPr>
    </w:lvl>
    <w:lvl w:ilvl="4" w:tplc="D8860EB0" w:tentative="1">
      <w:start w:val="1"/>
      <w:numFmt w:val="bullet"/>
      <w:lvlText w:val="•"/>
      <w:lvlJc w:val="left"/>
      <w:pPr>
        <w:tabs>
          <w:tab w:val="num" w:pos="3600"/>
        </w:tabs>
        <w:ind w:left="3600" w:hanging="360"/>
      </w:pPr>
      <w:rPr>
        <w:rFonts w:ascii="Arial" w:hAnsi="Arial" w:hint="default"/>
      </w:rPr>
    </w:lvl>
    <w:lvl w:ilvl="5" w:tplc="FC923556" w:tentative="1">
      <w:start w:val="1"/>
      <w:numFmt w:val="bullet"/>
      <w:lvlText w:val="•"/>
      <w:lvlJc w:val="left"/>
      <w:pPr>
        <w:tabs>
          <w:tab w:val="num" w:pos="4320"/>
        </w:tabs>
        <w:ind w:left="4320" w:hanging="360"/>
      </w:pPr>
      <w:rPr>
        <w:rFonts w:ascii="Arial" w:hAnsi="Arial" w:hint="default"/>
      </w:rPr>
    </w:lvl>
    <w:lvl w:ilvl="6" w:tplc="94FAD9F2" w:tentative="1">
      <w:start w:val="1"/>
      <w:numFmt w:val="bullet"/>
      <w:lvlText w:val="•"/>
      <w:lvlJc w:val="left"/>
      <w:pPr>
        <w:tabs>
          <w:tab w:val="num" w:pos="5040"/>
        </w:tabs>
        <w:ind w:left="5040" w:hanging="360"/>
      </w:pPr>
      <w:rPr>
        <w:rFonts w:ascii="Arial" w:hAnsi="Arial" w:hint="default"/>
      </w:rPr>
    </w:lvl>
    <w:lvl w:ilvl="7" w:tplc="A7A61C9E" w:tentative="1">
      <w:start w:val="1"/>
      <w:numFmt w:val="bullet"/>
      <w:lvlText w:val="•"/>
      <w:lvlJc w:val="left"/>
      <w:pPr>
        <w:tabs>
          <w:tab w:val="num" w:pos="5760"/>
        </w:tabs>
        <w:ind w:left="5760" w:hanging="360"/>
      </w:pPr>
      <w:rPr>
        <w:rFonts w:ascii="Arial" w:hAnsi="Arial" w:hint="default"/>
      </w:rPr>
    </w:lvl>
    <w:lvl w:ilvl="8" w:tplc="2DC2D644"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6110177"/>
    <w:multiLevelType w:val="hybridMultilevel"/>
    <w:tmpl w:val="DECCB3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3A16C8E"/>
    <w:multiLevelType w:val="hybridMultilevel"/>
    <w:tmpl w:val="A476D7C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4C347E7"/>
    <w:multiLevelType w:val="hybridMultilevel"/>
    <w:tmpl w:val="569E5D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4D630BC"/>
    <w:multiLevelType w:val="hybridMultilevel"/>
    <w:tmpl w:val="9788A0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568125C"/>
    <w:multiLevelType w:val="singleLevel"/>
    <w:tmpl w:val="08C4B7EA"/>
    <w:lvl w:ilvl="0">
      <w:start w:val="1"/>
      <w:numFmt w:val="decimal"/>
      <w:lvlText w:val="%1) "/>
      <w:legacy w:legacy="1" w:legacySpace="0" w:legacyIndent="360"/>
      <w:lvlJc w:val="left"/>
      <w:pPr>
        <w:ind w:left="1800" w:hanging="360"/>
      </w:pPr>
      <w:rPr>
        <w:rFonts w:ascii="Times New Roman" w:hAnsi="Times New Roman" w:hint="default"/>
        <w:b w:val="0"/>
        <w:i w:val="0"/>
        <w:sz w:val="24"/>
        <w:u w:val="none"/>
      </w:rPr>
    </w:lvl>
  </w:abstractNum>
  <w:abstractNum w:abstractNumId="13" w15:restartNumberingAfterBreak="0">
    <w:nsid w:val="39B1754C"/>
    <w:multiLevelType w:val="hybridMultilevel"/>
    <w:tmpl w:val="AC1AF92E"/>
    <w:lvl w:ilvl="0" w:tplc="435ED7E2">
      <w:numFmt w:val="bullet"/>
      <w:lvlText w:val=""/>
      <w:lvlJc w:val="left"/>
      <w:pPr>
        <w:ind w:left="720" w:hanging="360"/>
      </w:pPr>
      <w:rPr>
        <w:rFonts w:ascii="Symbol" w:eastAsia="Meiryo U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3D2DF8"/>
    <w:multiLevelType w:val="hybridMultilevel"/>
    <w:tmpl w:val="C8EEF6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2BA28BF"/>
    <w:multiLevelType w:val="hybridMultilevel"/>
    <w:tmpl w:val="E132FF86"/>
    <w:lvl w:ilvl="0" w:tplc="32A2F58A">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8192772"/>
    <w:multiLevelType w:val="hybridMultilevel"/>
    <w:tmpl w:val="EEAE479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82A2AA9"/>
    <w:multiLevelType w:val="multilevel"/>
    <w:tmpl w:val="92CAD932"/>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8" w15:restartNumberingAfterBreak="0">
    <w:nsid w:val="49C12733"/>
    <w:multiLevelType w:val="hybridMultilevel"/>
    <w:tmpl w:val="F6048E36"/>
    <w:lvl w:ilvl="0" w:tplc="58E0F636">
      <w:start w:val="1"/>
      <w:numFmt w:val="bullet"/>
      <w:lvlText w:val=""/>
      <w:lvlPicBulletId w:val="0"/>
      <w:lvlJc w:val="left"/>
      <w:pPr>
        <w:tabs>
          <w:tab w:val="num" w:pos="720"/>
        </w:tabs>
        <w:ind w:left="720" w:hanging="360"/>
      </w:pPr>
      <w:rPr>
        <w:rFonts w:ascii="Symbol" w:hAnsi="Symbol" w:hint="default"/>
      </w:rPr>
    </w:lvl>
    <w:lvl w:ilvl="1" w:tplc="26E8E690">
      <w:start w:val="1004"/>
      <w:numFmt w:val="bullet"/>
      <w:lvlText w:val=""/>
      <w:lvlJc w:val="left"/>
      <w:pPr>
        <w:tabs>
          <w:tab w:val="num" w:pos="1440"/>
        </w:tabs>
        <w:ind w:left="1440" w:hanging="360"/>
      </w:pPr>
      <w:rPr>
        <w:rFonts w:ascii="Wingdings" w:hAnsi="Wingdings" w:hint="default"/>
      </w:rPr>
    </w:lvl>
    <w:lvl w:ilvl="2" w:tplc="C6E25730" w:tentative="1">
      <w:start w:val="1"/>
      <w:numFmt w:val="bullet"/>
      <w:lvlText w:val=""/>
      <w:lvlPicBulletId w:val="0"/>
      <w:lvlJc w:val="left"/>
      <w:pPr>
        <w:tabs>
          <w:tab w:val="num" w:pos="2160"/>
        </w:tabs>
        <w:ind w:left="2160" w:hanging="360"/>
      </w:pPr>
      <w:rPr>
        <w:rFonts w:ascii="Symbol" w:hAnsi="Symbol" w:hint="default"/>
      </w:rPr>
    </w:lvl>
    <w:lvl w:ilvl="3" w:tplc="62A602C8" w:tentative="1">
      <w:start w:val="1"/>
      <w:numFmt w:val="bullet"/>
      <w:lvlText w:val=""/>
      <w:lvlPicBulletId w:val="0"/>
      <w:lvlJc w:val="left"/>
      <w:pPr>
        <w:tabs>
          <w:tab w:val="num" w:pos="2880"/>
        </w:tabs>
        <w:ind w:left="2880" w:hanging="360"/>
      </w:pPr>
      <w:rPr>
        <w:rFonts w:ascii="Symbol" w:hAnsi="Symbol" w:hint="default"/>
      </w:rPr>
    </w:lvl>
    <w:lvl w:ilvl="4" w:tplc="F75C11F6" w:tentative="1">
      <w:start w:val="1"/>
      <w:numFmt w:val="bullet"/>
      <w:lvlText w:val=""/>
      <w:lvlPicBulletId w:val="0"/>
      <w:lvlJc w:val="left"/>
      <w:pPr>
        <w:tabs>
          <w:tab w:val="num" w:pos="3600"/>
        </w:tabs>
        <w:ind w:left="3600" w:hanging="360"/>
      </w:pPr>
      <w:rPr>
        <w:rFonts w:ascii="Symbol" w:hAnsi="Symbol" w:hint="default"/>
      </w:rPr>
    </w:lvl>
    <w:lvl w:ilvl="5" w:tplc="4AE0D650" w:tentative="1">
      <w:start w:val="1"/>
      <w:numFmt w:val="bullet"/>
      <w:lvlText w:val=""/>
      <w:lvlPicBulletId w:val="0"/>
      <w:lvlJc w:val="left"/>
      <w:pPr>
        <w:tabs>
          <w:tab w:val="num" w:pos="4320"/>
        </w:tabs>
        <w:ind w:left="4320" w:hanging="360"/>
      </w:pPr>
      <w:rPr>
        <w:rFonts w:ascii="Symbol" w:hAnsi="Symbol" w:hint="default"/>
      </w:rPr>
    </w:lvl>
    <w:lvl w:ilvl="6" w:tplc="5712E054" w:tentative="1">
      <w:start w:val="1"/>
      <w:numFmt w:val="bullet"/>
      <w:lvlText w:val=""/>
      <w:lvlPicBulletId w:val="0"/>
      <w:lvlJc w:val="left"/>
      <w:pPr>
        <w:tabs>
          <w:tab w:val="num" w:pos="5040"/>
        </w:tabs>
        <w:ind w:left="5040" w:hanging="360"/>
      </w:pPr>
      <w:rPr>
        <w:rFonts w:ascii="Symbol" w:hAnsi="Symbol" w:hint="default"/>
      </w:rPr>
    </w:lvl>
    <w:lvl w:ilvl="7" w:tplc="8476468A" w:tentative="1">
      <w:start w:val="1"/>
      <w:numFmt w:val="bullet"/>
      <w:lvlText w:val=""/>
      <w:lvlPicBulletId w:val="0"/>
      <w:lvlJc w:val="left"/>
      <w:pPr>
        <w:tabs>
          <w:tab w:val="num" w:pos="5760"/>
        </w:tabs>
        <w:ind w:left="5760" w:hanging="360"/>
      </w:pPr>
      <w:rPr>
        <w:rFonts w:ascii="Symbol" w:hAnsi="Symbol" w:hint="default"/>
      </w:rPr>
    </w:lvl>
    <w:lvl w:ilvl="8" w:tplc="86920670" w:tentative="1">
      <w:start w:val="1"/>
      <w:numFmt w:val="bullet"/>
      <w:lvlText w:val=""/>
      <w:lvlPicBulletId w:val="0"/>
      <w:lvlJc w:val="left"/>
      <w:pPr>
        <w:tabs>
          <w:tab w:val="num" w:pos="6480"/>
        </w:tabs>
        <w:ind w:left="6480" w:hanging="360"/>
      </w:pPr>
      <w:rPr>
        <w:rFonts w:ascii="Symbol" w:hAnsi="Symbol" w:hint="default"/>
      </w:rPr>
    </w:lvl>
  </w:abstractNum>
  <w:abstractNum w:abstractNumId="19" w15:restartNumberingAfterBreak="0">
    <w:nsid w:val="4BEB2E07"/>
    <w:multiLevelType w:val="hybridMultilevel"/>
    <w:tmpl w:val="F9584E36"/>
    <w:lvl w:ilvl="0" w:tplc="C0C87444">
      <w:start w:val="1"/>
      <w:numFmt w:val="bullet"/>
      <w:lvlText w:val=""/>
      <w:lvlPicBulletId w:val="0"/>
      <w:lvlJc w:val="left"/>
      <w:pPr>
        <w:tabs>
          <w:tab w:val="num" w:pos="720"/>
        </w:tabs>
        <w:ind w:left="720" w:hanging="360"/>
      </w:pPr>
      <w:rPr>
        <w:rFonts w:ascii="Symbol" w:hAnsi="Symbol" w:hint="default"/>
      </w:rPr>
    </w:lvl>
    <w:lvl w:ilvl="1" w:tplc="D0608056">
      <w:start w:val="1116"/>
      <w:numFmt w:val="bullet"/>
      <w:lvlText w:val=""/>
      <w:lvlJc w:val="left"/>
      <w:pPr>
        <w:tabs>
          <w:tab w:val="num" w:pos="1440"/>
        </w:tabs>
        <w:ind w:left="1440" w:hanging="360"/>
      </w:pPr>
      <w:rPr>
        <w:rFonts w:ascii="Wingdings" w:hAnsi="Wingdings" w:hint="default"/>
      </w:rPr>
    </w:lvl>
    <w:lvl w:ilvl="2" w:tplc="0576DA7C">
      <w:start w:val="1116"/>
      <w:numFmt w:val="bullet"/>
      <w:lvlText w:val=""/>
      <w:lvlJc w:val="left"/>
      <w:pPr>
        <w:tabs>
          <w:tab w:val="num" w:pos="2160"/>
        </w:tabs>
        <w:ind w:left="2160" w:hanging="360"/>
      </w:pPr>
      <w:rPr>
        <w:rFonts w:ascii="Wingdings" w:hAnsi="Wingdings" w:hint="default"/>
      </w:rPr>
    </w:lvl>
    <w:lvl w:ilvl="3" w:tplc="5C70CDE8" w:tentative="1">
      <w:start w:val="1"/>
      <w:numFmt w:val="bullet"/>
      <w:lvlText w:val=""/>
      <w:lvlPicBulletId w:val="0"/>
      <w:lvlJc w:val="left"/>
      <w:pPr>
        <w:tabs>
          <w:tab w:val="num" w:pos="2880"/>
        </w:tabs>
        <w:ind w:left="2880" w:hanging="360"/>
      </w:pPr>
      <w:rPr>
        <w:rFonts w:ascii="Symbol" w:hAnsi="Symbol" w:hint="default"/>
      </w:rPr>
    </w:lvl>
    <w:lvl w:ilvl="4" w:tplc="FA4008F0" w:tentative="1">
      <w:start w:val="1"/>
      <w:numFmt w:val="bullet"/>
      <w:lvlText w:val=""/>
      <w:lvlPicBulletId w:val="0"/>
      <w:lvlJc w:val="left"/>
      <w:pPr>
        <w:tabs>
          <w:tab w:val="num" w:pos="3600"/>
        </w:tabs>
        <w:ind w:left="3600" w:hanging="360"/>
      </w:pPr>
      <w:rPr>
        <w:rFonts w:ascii="Symbol" w:hAnsi="Symbol" w:hint="default"/>
      </w:rPr>
    </w:lvl>
    <w:lvl w:ilvl="5" w:tplc="3C10C138" w:tentative="1">
      <w:start w:val="1"/>
      <w:numFmt w:val="bullet"/>
      <w:lvlText w:val=""/>
      <w:lvlPicBulletId w:val="0"/>
      <w:lvlJc w:val="left"/>
      <w:pPr>
        <w:tabs>
          <w:tab w:val="num" w:pos="4320"/>
        </w:tabs>
        <w:ind w:left="4320" w:hanging="360"/>
      </w:pPr>
      <w:rPr>
        <w:rFonts w:ascii="Symbol" w:hAnsi="Symbol" w:hint="default"/>
      </w:rPr>
    </w:lvl>
    <w:lvl w:ilvl="6" w:tplc="1680AF16" w:tentative="1">
      <w:start w:val="1"/>
      <w:numFmt w:val="bullet"/>
      <w:lvlText w:val=""/>
      <w:lvlPicBulletId w:val="0"/>
      <w:lvlJc w:val="left"/>
      <w:pPr>
        <w:tabs>
          <w:tab w:val="num" w:pos="5040"/>
        </w:tabs>
        <w:ind w:left="5040" w:hanging="360"/>
      </w:pPr>
      <w:rPr>
        <w:rFonts w:ascii="Symbol" w:hAnsi="Symbol" w:hint="default"/>
      </w:rPr>
    </w:lvl>
    <w:lvl w:ilvl="7" w:tplc="71B49582" w:tentative="1">
      <w:start w:val="1"/>
      <w:numFmt w:val="bullet"/>
      <w:lvlText w:val=""/>
      <w:lvlPicBulletId w:val="0"/>
      <w:lvlJc w:val="left"/>
      <w:pPr>
        <w:tabs>
          <w:tab w:val="num" w:pos="5760"/>
        </w:tabs>
        <w:ind w:left="5760" w:hanging="360"/>
      </w:pPr>
      <w:rPr>
        <w:rFonts w:ascii="Symbol" w:hAnsi="Symbol" w:hint="default"/>
      </w:rPr>
    </w:lvl>
    <w:lvl w:ilvl="8" w:tplc="1848FF1A" w:tentative="1">
      <w:start w:val="1"/>
      <w:numFmt w:val="bullet"/>
      <w:lvlText w:val=""/>
      <w:lvlPicBulletId w:val="0"/>
      <w:lvlJc w:val="left"/>
      <w:pPr>
        <w:tabs>
          <w:tab w:val="num" w:pos="6480"/>
        </w:tabs>
        <w:ind w:left="6480" w:hanging="360"/>
      </w:pPr>
      <w:rPr>
        <w:rFonts w:ascii="Symbol" w:hAnsi="Symbol" w:hint="default"/>
      </w:rPr>
    </w:lvl>
  </w:abstractNum>
  <w:abstractNum w:abstractNumId="20" w15:restartNumberingAfterBreak="0">
    <w:nsid w:val="51C962DF"/>
    <w:multiLevelType w:val="hybridMultilevel"/>
    <w:tmpl w:val="C4406B16"/>
    <w:lvl w:ilvl="0" w:tplc="A07E9CD4">
      <w:start w:val="1"/>
      <w:numFmt w:val="bullet"/>
      <w:lvlText w:val=""/>
      <w:lvlPicBulletId w:val="0"/>
      <w:lvlJc w:val="left"/>
      <w:pPr>
        <w:tabs>
          <w:tab w:val="num" w:pos="720"/>
        </w:tabs>
        <w:ind w:left="720" w:hanging="360"/>
      </w:pPr>
      <w:rPr>
        <w:rFonts w:ascii="Symbol" w:hAnsi="Symbol" w:hint="default"/>
      </w:rPr>
    </w:lvl>
    <w:lvl w:ilvl="1" w:tplc="0826FF5A">
      <w:start w:val="1321"/>
      <w:numFmt w:val="bullet"/>
      <w:lvlText w:val=""/>
      <w:lvlJc w:val="left"/>
      <w:pPr>
        <w:tabs>
          <w:tab w:val="num" w:pos="1440"/>
        </w:tabs>
        <w:ind w:left="1440" w:hanging="360"/>
      </w:pPr>
      <w:rPr>
        <w:rFonts w:ascii="Wingdings" w:hAnsi="Wingdings" w:hint="default"/>
      </w:rPr>
    </w:lvl>
    <w:lvl w:ilvl="2" w:tplc="E08ACC2E" w:tentative="1">
      <w:start w:val="1"/>
      <w:numFmt w:val="bullet"/>
      <w:lvlText w:val=""/>
      <w:lvlPicBulletId w:val="0"/>
      <w:lvlJc w:val="left"/>
      <w:pPr>
        <w:tabs>
          <w:tab w:val="num" w:pos="2160"/>
        </w:tabs>
        <w:ind w:left="2160" w:hanging="360"/>
      </w:pPr>
      <w:rPr>
        <w:rFonts w:ascii="Symbol" w:hAnsi="Symbol" w:hint="default"/>
      </w:rPr>
    </w:lvl>
    <w:lvl w:ilvl="3" w:tplc="A8427010" w:tentative="1">
      <w:start w:val="1"/>
      <w:numFmt w:val="bullet"/>
      <w:lvlText w:val=""/>
      <w:lvlPicBulletId w:val="0"/>
      <w:lvlJc w:val="left"/>
      <w:pPr>
        <w:tabs>
          <w:tab w:val="num" w:pos="2880"/>
        </w:tabs>
        <w:ind w:left="2880" w:hanging="360"/>
      </w:pPr>
      <w:rPr>
        <w:rFonts w:ascii="Symbol" w:hAnsi="Symbol" w:hint="default"/>
      </w:rPr>
    </w:lvl>
    <w:lvl w:ilvl="4" w:tplc="A67A0AF8" w:tentative="1">
      <w:start w:val="1"/>
      <w:numFmt w:val="bullet"/>
      <w:lvlText w:val=""/>
      <w:lvlPicBulletId w:val="0"/>
      <w:lvlJc w:val="left"/>
      <w:pPr>
        <w:tabs>
          <w:tab w:val="num" w:pos="3600"/>
        </w:tabs>
        <w:ind w:left="3600" w:hanging="360"/>
      </w:pPr>
      <w:rPr>
        <w:rFonts w:ascii="Symbol" w:hAnsi="Symbol" w:hint="default"/>
      </w:rPr>
    </w:lvl>
    <w:lvl w:ilvl="5" w:tplc="3948FC9C" w:tentative="1">
      <w:start w:val="1"/>
      <w:numFmt w:val="bullet"/>
      <w:lvlText w:val=""/>
      <w:lvlPicBulletId w:val="0"/>
      <w:lvlJc w:val="left"/>
      <w:pPr>
        <w:tabs>
          <w:tab w:val="num" w:pos="4320"/>
        </w:tabs>
        <w:ind w:left="4320" w:hanging="360"/>
      </w:pPr>
      <w:rPr>
        <w:rFonts w:ascii="Symbol" w:hAnsi="Symbol" w:hint="default"/>
      </w:rPr>
    </w:lvl>
    <w:lvl w:ilvl="6" w:tplc="709EDE06" w:tentative="1">
      <w:start w:val="1"/>
      <w:numFmt w:val="bullet"/>
      <w:lvlText w:val=""/>
      <w:lvlPicBulletId w:val="0"/>
      <w:lvlJc w:val="left"/>
      <w:pPr>
        <w:tabs>
          <w:tab w:val="num" w:pos="5040"/>
        </w:tabs>
        <w:ind w:left="5040" w:hanging="360"/>
      </w:pPr>
      <w:rPr>
        <w:rFonts w:ascii="Symbol" w:hAnsi="Symbol" w:hint="default"/>
      </w:rPr>
    </w:lvl>
    <w:lvl w:ilvl="7" w:tplc="04FA2812" w:tentative="1">
      <w:start w:val="1"/>
      <w:numFmt w:val="bullet"/>
      <w:lvlText w:val=""/>
      <w:lvlPicBulletId w:val="0"/>
      <w:lvlJc w:val="left"/>
      <w:pPr>
        <w:tabs>
          <w:tab w:val="num" w:pos="5760"/>
        </w:tabs>
        <w:ind w:left="5760" w:hanging="360"/>
      </w:pPr>
      <w:rPr>
        <w:rFonts w:ascii="Symbol" w:hAnsi="Symbol" w:hint="default"/>
      </w:rPr>
    </w:lvl>
    <w:lvl w:ilvl="8" w:tplc="9760E3A6" w:tentative="1">
      <w:start w:val="1"/>
      <w:numFmt w:val="bullet"/>
      <w:lvlText w:val=""/>
      <w:lvlPicBulletId w:val="0"/>
      <w:lvlJc w:val="left"/>
      <w:pPr>
        <w:tabs>
          <w:tab w:val="num" w:pos="6480"/>
        </w:tabs>
        <w:ind w:left="6480" w:hanging="360"/>
      </w:pPr>
      <w:rPr>
        <w:rFonts w:ascii="Symbol" w:hAnsi="Symbol" w:hint="default"/>
      </w:rPr>
    </w:lvl>
  </w:abstractNum>
  <w:abstractNum w:abstractNumId="21" w15:restartNumberingAfterBreak="0">
    <w:nsid w:val="5727417C"/>
    <w:multiLevelType w:val="hybridMultilevel"/>
    <w:tmpl w:val="CBB8EA9C"/>
    <w:lvl w:ilvl="0" w:tplc="19F65768">
      <w:start w:val="1"/>
      <w:numFmt w:val="bullet"/>
      <w:lvlText w:val=""/>
      <w:lvlPicBulletId w:val="0"/>
      <w:lvlJc w:val="left"/>
      <w:pPr>
        <w:tabs>
          <w:tab w:val="num" w:pos="720"/>
        </w:tabs>
        <w:ind w:left="720" w:hanging="360"/>
      </w:pPr>
      <w:rPr>
        <w:rFonts w:ascii="Symbol" w:hAnsi="Symbol" w:hint="default"/>
      </w:rPr>
    </w:lvl>
    <w:lvl w:ilvl="1" w:tplc="96C0B3DC">
      <w:start w:val="1004"/>
      <w:numFmt w:val="bullet"/>
      <w:lvlText w:val=""/>
      <w:lvlJc w:val="left"/>
      <w:pPr>
        <w:tabs>
          <w:tab w:val="num" w:pos="1440"/>
        </w:tabs>
        <w:ind w:left="1440" w:hanging="360"/>
      </w:pPr>
      <w:rPr>
        <w:rFonts w:ascii="Wingdings" w:hAnsi="Wingdings" w:hint="default"/>
      </w:rPr>
    </w:lvl>
    <w:lvl w:ilvl="2" w:tplc="6F4C15E2" w:tentative="1">
      <w:start w:val="1"/>
      <w:numFmt w:val="bullet"/>
      <w:lvlText w:val=""/>
      <w:lvlPicBulletId w:val="0"/>
      <w:lvlJc w:val="left"/>
      <w:pPr>
        <w:tabs>
          <w:tab w:val="num" w:pos="2160"/>
        </w:tabs>
        <w:ind w:left="2160" w:hanging="360"/>
      </w:pPr>
      <w:rPr>
        <w:rFonts w:ascii="Symbol" w:hAnsi="Symbol" w:hint="default"/>
      </w:rPr>
    </w:lvl>
    <w:lvl w:ilvl="3" w:tplc="F75E8438" w:tentative="1">
      <w:start w:val="1"/>
      <w:numFmt w:val="bullet"/>
      <w:lvlText w:val=""/>
      <w:lvlPicBulletId w:val="0"/>
      <w:lvlJc w:val="left"/>
      <w:pPr>
        <w:tabs>
          <w:tab w:val="num" w:pos="2880"/>
        </w:tabs>
        <w:ind w:left="2880" w:hanging="360"/>
      </w:pPr>
      <w:rPr>
        <w:rFonts w:ascii="Symbol" w:hAnsi="Symbol" w:hint="default"/>
      </w:rPr>
    </w:lvl>
    <w:lvl w:ilvl="4" w:tplc="FF62EC8A" w:tentative="1">
      <w:start w:val="1"/>
      <w:numFmt w:val="bullet"/>
      <w:lvlText w:val=""/>
      <w:lvlPicBulletId w:val="0"/>
      <w:lvlJc w:val="left"/>
      <w:pPr>
        <w:tabs>
          <w:tab w:val="num" w:pos="3600"/>
        </w:tabs>
        <w:ind w:left="3600" w:hanging="360"/>
      </w:pPr>
      <w:rPr>
        <w:rFonts w:ascii="Symbol" w:hAnsi="Symbol" w:hint="default"/>
      </w:rPr>
    </w:lvl>
    <w:lvl w:ilvl="5" w:tplc="F6D03644" w:tentative="1">
      <w:start w:val="1"/>
      <w:numFmt w:val="bullet"/>
      <w:lvlText w:val=""/>
      <w:lvlPicBulletId w:val="0"/>
      <w:lvlJc w:val="left"/>
      <w:pPr>
        <w:tabs>
          <w:tab w:val="num" w:pos="4320"/>
        </w:tabs>
        <w:ind w:left="4320" w:hanging="360"/>
      </w:pPr>
      <w:rPr>
        <w:rFonts w:ascii="Symbol" w:hAnsi="Symbol" w:hint="default"/>
      </w:rPr>
    </w:lvl>
    <w:lvl w:ilvl="6" w:tplc="4ED6CCDA" w:tentative="1">
      <w:start w:val="1"/>
      <w:numFmt w:val="bullet"/>
      <w:lvlText w:val=""/>
      <w:lvlPicBulletId w:val="0"/>
      <w:lvlJc w:val="left"/>
      <w:pPr>
        <w:tabs>
          <w:tab w:val="num" w:pos="5040"/>
        </w:tabs>
        <w:ind w:left="5040" w:hanging="360"/>
      </w:pPr>
      <w:rPr>
        <w:rFonts w:ascii="Symbol" w:hAnsi="Symbol" w:hint="default"/>
      </w:rPr>
    </w:lvl>
    <w:lvl w:ilvl="7" w:tplc="72300E7E" w:tentative="1">
      <w:start w:val="1"/>
      <w:numFmt w:val="bullet"/>
      <w:lvlText w:val=""/>
      <w:lvlPicBulletId w:val="0"/>
      <w:lvlJc w:val="left"/>
      <w:pPr>
        <w:tabs>
          <w:tab w:val="num" w:pos="5760"/>
        </w:tabs>
        <w:ind w:left="5760" w:hanging="360"/>
      </w:pPr>
      <w:rPr>
        <w:rFonts w:ascii="Symbol" w:hAnsi="Symbol" w:hint="default"/>
      </w:rPr>
    </w:lvl>
    <w:lvl w:ilvl="8" w:tplc="395C0250" w:tentative="1">
      <w:start w:val="1"/>
      <w:numFmt w:val="bullet"/>
      <w:lvlText w:val=""/>
      <w:lvlPicBulletId w:val="0"/>
      <w:lvlJc w:val="left"/>
      <w:pPr>
        <w:tabs>
          <w:tab w:val="num" w:pos="6480"/>
        </w:tabs>
        <w:ind w:left="6480" w:hanging="360"/>
      </w:pPr>
      <w:rPr>
        <w:rFonts w:ascii="Symbol" w:hAnsi="Symbol" w:hint="default"/>
      </w:rPr>
    </w:lvl>
  </w:abstractNum>
  <w:abstractNum w:abstractNumId="22" w15:restartNumberingAfterBreak="0">
    <w:nsid w:val="59CD491D"/>
    <w:multiLevelType w:val="hybridMultilevel"/>
    <w:tmpl w:val="1BCE378E"/>
    <w:lvl w:ilvl="0" w:tplc="42B6BDC8">
      <w:numFmt w:val="bullet"/>
      <w:lvlText w:val=""/>
      <w:lvlJc w:val="left"/>
      <w:pPr>
        <w:ind w:left="720" w:hanging="360"/>
      </w:pPr>
      <w:rPr>
        <w:rFonts w:ascii="Symbol" w:eastAsia="Meiryo U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A5E19F5"/>
    <w:multiLevelType w:val="hybridMultilevel"/>
    <w:tmpl w:val="07824B3C"/>
    <w:lvl w:ilvl="0" w:tplc="90CECDBA">
      <w:start w:val="1"/>
      <w:numFmt w:val="bullet"/>
      <w:lvlText w:val=""/>
      <w:lvlJc w:val="left"/>
      <w:pPr>
        <w:tabs>
          <w:tab w:val="num" w:pos="360"/>
        </w:tabs>
        <w:ind w:left="360" w:hanging="360"/>
      </w:pPr>
      <w:rPr>
        <w:rFonts w:ascii="Symbol" w:hAnsi="Symbol" w:hint="default"/>
        <w:sz w:val="20"/>
      </w:rPr>
    </w:lvl>
    <w:lvl w:ilvl="1" w:tplc="D35C2672" w:tentative="1">
      <w:start w:val="1"/>
      <w:numFmt w:val="bullet"/>
      <w:lvlText w:val=""/>
      <w:lvlJc w:val="left"/>
      <w:pPr>
        <w:tabs>
          <w:tab w:val="num" w:pos="1080"/>
        </w:tabs>
        <w:ind w:left="1080" w:hanging="360"/>
      </w:pPr>
      <w:rPr>
        <w:rFonts w:ascii="Symbol" w:hAnsi="Symbol" w:hint="default"/>
        <w:sz w:val="20"/>
      </w:rPr>
    </w:lvl>
    <w:lvl w:ilvl="2" w:tplc="2F541CFA" w:tentative="1">
      <w:start w:val="1"/>
      <w:numFmt w:val="bullet"/>
      <w:lvlText w:val=""/>
      <w:lvlJc w:val="left"/>
      <w:pPr>
        <w:tabs>
          <w:tab w:val="num" w:pos="1800"/>
        </w:tabs>
        <w:ind w:left="1800" w:hanging="360"/>
      </w:pPr>
      <w:rPr>
        <w:rFonts w:ascii="Symbol" w:hAnsi="Symbol" w:hint="default"/>
        <w:sz w:val="20"/>
      </w:rPr>
    </w:lvl>
    <w:lvl w:ilvl="3" w:tplc="FF8C52AC" w:tentative="1">
      <w:start w:val="1"/>
      <w:numFmt w:val="bullet"/>
      <w:lvlText w:val=""/>
      <w:lvlJc w:val="left"/>
      <w:pPr>
        <w:tabs>
          <w:tab w:val="num" w:pos="2520"/>
        </w:tabs>
        <w:ind w:left="2520" w:hanging="360"/>
      </w:pPr>
      <w:rPr>
        <w:rFonts w:ascii="Symbol" w:hAnsi="Symbol" w:hint="default"/>
        <w:sz w:val="20"/>
      </w:rPr>
    </w:lvl>
    <w:lvl w:ilvl="4" w:tplc="E87457B6" w:tentative="1">
      <w:start w:val="1"/>
      <w:numFmt w:val="bullet"/>
      <w:lvlText w:val=""/>
      <w:lvlJc w:val="left"/>
      <w:pPr>
        <w:tabs>
          <w:tab w:val="num" w:pos="3240"/>
        </w:tabs>
        <w:ind w:left="3240" w:hanging="360"/>
      </w:pPr>
      <w:rPr>
        <w:rFonts w:ascii="Symbol" w:hAnsi="Symbol" w:hint="default"/>
        <w:sz w:val="20"/>
      </w:rPr>
    </w:lvl>
    <w:lvl w:ilvl="5" w:tplc="4FA619C2" w:tentative="1">
      <w:start w:val="1"/>
      <w:numFmt w:val="bullet"/>
      <w:lvlText w:val=""/>
      <w:lvlJc w:val="left"/>
      <w:pPr>
        <w:tabs>
          <w:tab w:val="num" w:pos="3960"/>
        </w:tabs>
        <w:ind w:left="3960" w:hanging="360"/>
      </w:pPr>
      <w:rPr>
        <w:rFonts w:ascii="Symbol" w:hAnsi="Symbol" w:hint="default"/>
        <w:sz w:val="20"/>
      </w:rPr>
    </w:lvl>
    <w:lvl w:ilvl="6" w:tplc="A5C60CB8" w:tentative="1">
      <w:start w:val="1"/>
      <w:numFmt w:val="bullet"/>
      <w:lvlText w:val=""/>
      <w:lvlJc w:val="left"/>
      <w:pPr>
        <w:tabs>
          <w:tab w:val="num" w:pos="4680"/>
        </w:tabs>
        <w:ind w:left="4680" w:hanging="360"/>
      </w:pPr>
      <w:rPr>
        <w:rFonts w:ascii="Symbol" w:hAnsi="Symbol" w:hint="default"/>
        <w:sz w:val="20"/>
      </w:rPr>
    </w:lvl>
    <w:lvl w:ilvl="7" w:tplc="2FDED9E6" w:tentative="1">
      <w:start w:val="1"/>
      <w:numFmt w:val="bullet"/>
      <w:lvlText w:val=""/>
      <w:lvlJc w:val="left"/>
      <w:pPr>
        <w:tabs>
          <w:tab w:val="num" w:pos="5400"/>
        </w:tabs>
        <w:ind w:left="5400" w:hanging="360"/>
      </w:pPr>
      <w:rPr>
        <w:rFonts w:ascii="Symbol" w:hAnsi="Symbol" w:hint="default"/>
        <w:sz w:val="20"/>
      </w:rPr>
    </w:lvl>
    <w:lvl w:ilvl="8" w:tplc="F286C9FC" w:tentative="1">
      <w:start w:val="1"/>
      <w:numFmt w:val="bullet"/>
      <w:lvlText w:val=""/>
      <w:lvlJc w:val="left"/>
      <w:pPr>
        <w:tabs>
          <w:tab w:val="num" w:pos="6120"/>
        </w:tabs>
        <w:ind w:left="6120" w:hanging="360"/>
      </w:pPr>
      <w:rPr>
        <w:rFonts w:ascii="Symbol" w:hAnsi="Symbol" w:hint="default"/>
        <w:sz w:val="20"/>
      </w:rPr>
    </w:lvl>
  </w:abstractNum>
  <w:abstractNum w:abstractNumId="24" w15:restartNumberingAfterBreak="0">
    <w:nsid w:val="5B174F05"/>
    <w:multiLevelType w:val="hybridMultilevel"/>
    <w:tmpl w:val="52AE4F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01B397C"/>
    <w:multiLevelType w:val="hybridMultilevel"/>
    <w:tmpl w:val="450ADE86"/>
    <w:lvl w:ilvl="0" w:tplc="32A2F58A">
      <w:start w:val="1"/>
      <w:numFmt w:val="bullet"/>
      <w:lvlText w:val=""/>
      <w:lvlJc w:val="left"/>
      <w:pPr>
        <w:tabs>
          <w:tab w:val="num" w:pos="720"/>
        </w:tabs>
        <w:ind w:left="720" w:hanging="360"/>
      </w:pPr>
      <w:rPr>
        <w:rFonts w:ascii="Symbol" w:hAnsi="Symbol" w:hint="default"/>
        <w:sz w:val="16"/>
        <w:szCs w:val="16"/>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7351A8A"/>
    <w:multiLevelType w:val="hybridMultilevel"/>
    <w:tmpl w:val="913046EC"/>
    <w:lvl w:ilvl="0" w:tplc="1F905090">
      <w:start w:val="1"/>
      <w:numFmt w:val="bullet"/>
      <w:lvlText w:val=""/>
      <w:lvlPicBulletId w:val="0"/>
      <w:lvlJc w:val="left"/>
      <w:pPr>
        <w:tabs>
          <w:tab w:val="num" w:pos="720"/>
        </w:tabs>
        <w:ind w:left="720" w:hanging="360"/>
      </w:pPr>
      <w:rPr>
        <w:rFonts w:ascii="Symbol" w:hAnsi="Symbol" w:hint="default"/>
      </w:rPr>
    </w:lvl>
    <w:lvl w:ilvl="1" w:tplc="0F5C7B80">
      <w:start w:val="1004"/>
      <w:numFmt w:val="bullet"/>
      <w:lvlText w:val=""/>
      <w:lvlJc w:val="left"/>
      <w:pPr>
        <w:tabs>
          <w:tab w:val="num" w:pos="1440"/>
        </w:tabs>
        <w:ind w:left="1440" w:hanging="360"/>
      </w:pPr>
      <w:rPr>
        <w:rFonts w:ascii="Wingdings" w:hAnsi="Wingdings" w:hint="default"/>
      </w:rPr>
    </w:lvl>
    <w:lvl w:ilvl="2" w:tplc="674419B2" w:tentative="1">
      <w:start w:val="1"/>
      <w:numFmt w:val="bullet"/>
      <w:lvlText w:val=""/>
      <w:lvlPicBulletId w:val="0"/>
      <w:lvlJc w:val="left"/>
      <w:pPr>
        <w:tabs>
          <w:tab w:val="num" w:pos="2160"/>
        </w:tabs>
        <w:ind w:left="2160" w:hanging="360"/>
      </w:pPr>
      <w:rPr>
        <w:rFonts w:ascii="Symbol" w:hAnsi="Symbol" w:hint="default"/>
      </w:rPr>
    </w:lvl>
    <w:lvl w:ilvl="3" w:tplc="360A8B96" w:tentative="1">
      <w:start w:val="1"/>
      <w:numFmt w:val="bullet"/>
      <w:lvlText w:val=""/>
      <w:lvlPicBulletId w:val="0"/>
      <w:lvlJc w:val="left"/>
      <w:pPr>
        <w:tabs>
          <w:tab w:val="num" w:pos="2880"/>
        </w:tabs>
        <w:ind w:left="2880" w:hanging="360"/>
      </w:pPr>
      <w:rPr>
        <w:rFonts w:ascii="Symbol" w:hAnsi="Symbol" w:hint="default"/>
      </w:rPr>
    </w:lvl>
    <w:lvl w:ilvl="4" w:tplc="651EBDB4" w:tentative="1">
      <w:start w:val="1"/>
      <w:numFmt w:val="bullet"/>
      <w:lvlText w:val=""/>
      <w:lvlPicBulletId w:val="0"/>
      <w:lvlJc w:val="left"/>
      <w:pPr>
        <w:tabs>
          <w:tab w:val="num" w:pos="3600"/>
        </w:tabs>
        <w:ind w:left="3600" w:hanging="360"/>
      </w:pPr>
      <w:rPr>
        <w:rFonts w:ascii="Symbol" w:hAnsi="Symbol" w:hint="default"/>
      </w:rPr>
    </w:lvl>
    <w:lvl w:ilvl="5" w:tplc="1964814E" w:tentative="1">
      <w:start w:val="1"/>
      <w:numFmt w:val="bullet"/>
      <w:lvlText w:val=""/>
      <w:lvlPicBulletId w:val="0"/>
      <w:lvlJc w:val="left"/>
      <w:pPr>
        <w:tabs>
          <w:tab w:val="num" w:pos="4320"/>
        </w:tabs>
        <w:ind w:left="4320" w:hanging="360"/>
      </w:pPr>
      <w:rPr>
        <w:rFonts w:ascii="Symbol" w:hAnsi="Symbol" w:hint="default"/>
      </w:rPr>
    </w:lvl>
    <w:lvl w:ilvl="6" w:tplc="20DC04B8" w:tentative="1">
      <w:start w:val="1"/>
      <w:numFmt w:val="bullet"/>
      <w:lvlText w:val=""/>
      <w:lvlPicBulletId w:val="0"/>
      <w:lvlJc w:val="left"/>
      <w:pPr>
        <w:tabs>
          <w:tab w:val="num" w:pos="5040"/>
        </w:tabs>
        <w:ind w:left="5040" w:hanging="360"/>
      </w:pPr>
      <w:rPr>
        <w:rFonts w:ascii="Symbol" w:hAnsi="Symbol" w:hint="default"/>
      </w:rPr>
    </w:lvl>
    <w:lvl w:ilvl="7" w:tplc="5DF64058" w:tentative="1">
      <w:start w:val="1"/>
      <w:numFmt w:val="bullet"/>
      <w:lvlText w:val=""/>
      <w:lvlPicBulletId w:val="0"/>
      <w:lvlJc w:val="left"/>
      <w:pPr>
        <w:tabs>
          <w:tab w:val="num" w:pos="5760"/>
        </w:tabs>
        <w:ind w:left="5760" w:hanging="360"/>
      </w:pPr>
      <w:rPr>
        <w:rFonts w:ascii="Symbol" w:hAnsi="Symbol" w:hint="default"/>
      </w:rPr>
    </w:lvl>
    <w:lvl w:ilvl="8" w:tplc="D1042EAA" w:tentative="1">
      <w:start w:val="1"/>
      <w:numFmt w:val="bullet"/>
      <w:lvlText w:val=""/>
      <w:lvlPicBulletId w:val="0"/>
      <w:lvlJc w:val="left"/>
      <w:pPr>
        <w:tabs>
          <w:tab w:val="num" w:pos="6480"/>
        </w:tabs>
        <w:ind w:left="6480" w:hanging="360"/>
      </w:pPr>
      <w:rPr>
        <w:rFonts w:ascii="Symbol" w:hAnsi="Symbol" w:hint="default"/>
      </w:rPr>
    </w:lvl>
  </w:abstractNum>
  <w:abstractNum w:abstractNumId="27" w15:restartNumberingAfterBreak="0">
    <w:nsid w:val="67574226"/>
    <w:multiLevelType w:val="hybridMultilevel"/>
    <w:tmpl w:val="BBB49A36"/>
    <w:lvl w:ilvl="0" w:tplc="7ACED402">
      <w:start w:val="1"/>
      <w:numFmt w:val="bullet"/>
      <w:lvlText w:val=""/>
      <w:lvlPicBulletId w:val="0"/>
      <w:lvlJc w:val="left"/>
      <w:pPr>
        <w:tabs>
          <w:tab w:val="num" w:pos="720"/>
        </w:tabs>
        <w:ind w:left="720" w:hanging="360"/>
      </w:pPr>
      <w:rPr>
        <w:rFonts w:ascii="Symbol" w:hAnsi="Symbol" w:hint="default"/>
      </w:rPr>
    </w:lvl>
    <w:lvl w:ilvl="1" w:tplc="D9CE2D1C">
      <w:start w:val="1004"/>
      <w:numFmt w:val="bullet"/>
      <w:lvlText w:val=""/>
      <w:lvlJc w:val="left"/>
      <w:pPr>
        <w:tabs>
          <w:tab w:val="num" w:pos="1440"/>
        </w:tabs>
        <w:ind w:left="1440" w:hanging="360"/>
      </w:pPr>
      <w:rPr>
        <w:rFonts w:ascii="Wingdings" w:hAnsi="Wingdings" w:hint="default"/>
      </w:rPr>
    </w:lvl>
    <w:lvl w:ilvl="2" w:tplc="F578BF2C" w:tentative="1">
      <w:start w:val="1"/>
      <w:numFmt w:val="bullet"/>
      <w:lvlText w:val=""/>
      <w:lvlPicBulletId w:val="0"/>
      <w:lvlJc w:val="left"/>
      <w:pPr>
        <w:tabs>
          <w:tab w:val="num" w:pos="2160"/>
        </w:tabs>
        <w:ind w:left="2160" w:hanging="360"/>
      </w:pPr>
      <w:rPr>
        <w:rFonts w:ascii="Symbol" w:hAnsi="Symbol" w:hint="default"/>
      </w:rPr>
    </w:lvl>
    <w:lvl w:ilvl="3" w:tplc="83C82624" w:tentative="1">
      <w:start w:val="1"/>
      <w:numFmt w:val="bullet"/>
      <w:lvlText w:val=""/>
      <w:lvlPicBulletId w:val="0"/>
      <w:lvlJc w:val="left"/>
      <w:pPr>
        <w:tabs>
          <w:tab w:val="num" w:pos="2880"/>
        </w:tabs>
        <w:ind w:left="2880" w:hanging="360"/>
      </w:pPr>
      <w:rPr>
        <w:rFonts w:ascii="Symbol" w:hAnsi="Symbol" w:hint="default"/>
      </w:rPr>
    </w:lvl>
    <w:lvl w:ilvl="4" w:tplc="7EFCF0FA" w:tentative="1">
      <w:start w:val="1"/>
      <w:numFmt w:val="bullet"/>
      <w:lvlText w:val=""/>
      <w:lvlPicBulletId w:val="0"/>
      <w:lvlJc w:val="left"/>
      <w:pPr>
        <w:tabs>
          <w:tab w:val="num" w:pos="3600"/>
        </w:tabs>
        <w:ind w:left="3600" w:hanging="360"/>
      </w:pPr>
      <w:rPr>
        <w:rFonts w:ascii="Symbol" w:hAnsi="Symbol" w:hint="default"/>
      </w:rPr>
    </w:lvl>
    <w:lvl w:ilvl="5" w:tplc="5002DCD0" w:tentative="1">
      <w:start w:val="1"/>
      <w:numFmt w:val="bullet"/>
      <w:lvlText w:val=""/>
      <w:lvlPicBulletId w:val="0"/>
      <w:lvlJc w:val="left"/>
      <w:pPr>
        <w:tabs>
          <w:tab w:val="num" w:pos="4320"/>
        </w:tabs>
        <w:ind w:left="4320" w:hanging="360"/>
      </w:pPr>
      <w:rPr>
        <w:rFonts w:ascii="Symbol" w:hAnsi="Symbol" w:hint="default"/>
      </w:rPr>
    </w:lvl>
    <w:lvl w:ilvl="6" w:tplc="B24A775E" w:tentative="1">
      <w:start w:val="1"/>
      <w:numFmt w:val="bullet"/>
      <w:lvlText w:val=""/>
      <w:lvlPicBulletId w:val="0"/>
      <w:lvlJc w:val="left"/>
      <w:pPr>
        <w:tabs>
          <w:tab w:val="num" w:pos="5040"/>
        </w:tabs>
        <w:ind w:left="5040" w:hanging="360"/>
      </w:pPr>
      <w:rPr>
        <w:rFonts w:ascii="Symbol" w:hAnsi="Symbol" w:hint="default"/>
      </w:rPr>
    </w:lvl>
    <w:lvl w:ilvl="7" w:tplc="D6506852" w:tentative="1">
      <w:start w:val="1"/>
      <w:numFmt w:val="bullet"/>
      <w:lvlText w:val=""/>
      <w:lvlPicBulletId w:val="0"/>
      <w:lvlJc w:val="left"/>
      <w:pPr>
        <w:tabs>
          <w:tab w:val="num" w:pos="5760"/>
        </w:tabs>
        <w:ind w:left="5760" w:hanging="360"/>
      </w:pPr>
      <w:rPr>
        <w:rFonts w:ascii="Symbol" w:hAnsi="Symbol" w:hint="default"/>
      </w:rPr>
    </w:lvl>
    <w:lvl w:ilvl="8" w:tplc="6D14FFEC" w:tentative="1">
      <w:start w:val="1"/>
      <w:numFmt w:val="bullet"/>
      <w:lvlText w:val=""/>
      <w:lvlPicBulletId w:val="0"/>
      <w:lvlJc w:val="left"/>
      <w:pPr>
        <w:tabs>
          <w:tab w:val="num" w:pos="6480"/>
        </w:tabs>
        <w:ind w:left="6480" w:hanging="360"/>
      </w:pPr>
      <w:rPr>
        <w:rFonts w:ascii="Symbol" w:hAnsi="Symbol" w:hint="default"/>
      </w:rPr>
    </w:lvl>
  </w:abstractNum>
  <w:abstractNum w:abstractNumId="28" w15:restartNumberingAfterBreak="0">
    <w:nsid w:val="67C94DD2"/>
    <w:multiLevelType w:val="hybridMultilevel"/>
    <w:tmpl w:val="EEAE479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8501686"/>
    <w:multiLevelType w:val="multilevel"/>
    <w:tmpl w:val="917848E0"/>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30" w15:restartNumberingAfterBreak="0">
    <w:nsid w:val="6A7A0B70"/>
    <w:multiLevelType w:val="hybridMultilevel"/>
    <w:tmpl w:val="7CF41D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B974F98"/>
    <w:multiLevelType w:val="hybridMultilevel"/>
    <w:tmpl w:val="68841BEE"/>
    <w:lvl w:ilvl="0" w:tplc="CB3097C2">
      <w:start w:val="1"/>
      <w:numFmt w:val="bullet"/>
      <w:lvlText w:val=""/>
      <w:lvlPicBulletId w:val="0"/>
      <w:lvlJc w:val="left"/>
      <w:pPr>
        <w:tabs>
          <w:tab w:val="num" w:pos="720"/>
        </w:tabs>
        <w:ind w:left="720" w:hanging="360"/>
      </w:pPr>
      <w:rPr>
        <w:rFonts w:ascii="Symbol" w:hAnsi="Symbol" w:hint="default"/>
      </w:rPr>
    </w:lvl>
    <w:lvl w:ilvl="1" w:tplc="59020A98">
      <w:start w:val="1004"/>
      <w:numFmt w:val="bullet"/>
      <w:lvlText w:val=""/>
      <w:lvlJc w:val="left"/>
      <w:pPr>
        <w:tabs>
          <w:tab w:val="num" w:pos="1440"/>
        </w:tabs>
        <w:ind w:left="1440" w:hanging="360"/>
      </w:pPr>
      <w:rPr>
        <w:rFonts w:ascii="Wingdings" w:hAnsi="Wingdings" w:hint="default"/>
      </w:rPr>
    </w:lvl>
    <w:lvl w:ilvl="2" w:tplc="E3805CFA" w:tentative="1">
      <w:start w:val="1"/>
      <w:numFmt w:val="bullet"/>
      <w:lvlText w:val=""/>
      <w:lvlPicBulletId w:val="0"/>
      <w:lvlJc w:val="left"/>
      <w:pPr>
        <w:tabs>
          <w:tab w:val="num" w:pos="2160"/>
        </w:tabs>
        <w:ind w:left="2160" w:hanging="360"/>
      </w:pPr>
      <w:rPr>
        <w:rFonts w:ascii="Symbol" w:hAnsi="Symbol" w:hint="default"/>
      </w:rPr>
    </w:lvl>
    <w:lvl w:ilvl="3" w:tplc="7450A000" w:tentative="1">
      <w:start w:val="1"/>
      <w:numFmt w:val="bullet"/>
      <w:lvlText w:val=""/>
      <w:lvlPicBulletId w:val="0"/>
      <w:lvlJc w:val="left"/>
      <w:pPr>
        <w:tabs>
          <w:tab w:val="num" w:pos="2880"/>
        </w:tabs>
        <w:ind w:left="2880" w:hanging="360"/>
      </w:pPr>
      <w:rPr>
        <w:rFonts w:ascii="Symbol" w:hAnsi="Symbol" w:hint="default"/>
      </w:rPr>
    </w:lvl>
    <w:lvl w:ilvl="4" w:tplc="B860E9A0" w:tentative="1">
      <w:start w:val="1"/>
      <w:numFmt w:val="bullet"/>
      <w:lvlText w:val=""/>
      <w:lvlPicBulletId w:val="0"/>
      <w:lvlJc w:val="left"/>
      <w:pPr>
        <w:tabs>
          <w:tab w:val="num" w:pos="3600"/>
        </w:tabs>
        <w:ind w:left="3600" w:hanging="360"/>
      </w:pPr>
      <w:rPr>
        <w:rFonts w:ascii="Symbol" w:hAnsi="Symbol" w:hint="default"/>
      </w:rPr>
    </w:lvl>
    <w:lvl w:ilvl="5" w:tplc="3D12667E" w:tentative="1">
      <w:start w:val="1"/>
      <w:numFmt w:val="bullet"/>
      <w:lvlText w:val=""/>
      <w:lvlPicBulletId w:val="0"/>
      <w:lvlJc w:val="left"/>
      <w:pPr>
        <w:tabs>
          <w:tab w:val="num" w:pos="4320"/>
        </w:tabs>
        <w:ind w:left="4320" w:hanging="360"/>
      </w:pPr>
      <w:rPr>
        <w:rFonts w:ascii="Symbol" w:hAnsi="Symbol" w:hint="default"/>
      </w:rPr>
    </w:lvl>
    <w:lvl w:ilvl="6" w:tplc="87A68B22" w:tentative="1">
      <w:start w:val="1"/>
      <w:numFmt w:val="bullet"/>
      <w:lvlText w:val=""/>
      <w:lvlPicBulletId w:val="0"/>
      <w:lvlJc w:val="left"/>
      <w:pPr>
        <w:tabs>
          <w:tab w:val="num" w:pos="5040"/>
        </w:tabs>
        <w:ind w:left="5040" w:hanging="360"/>
      </w:pPr>
      <w:rPr>
        <w:rFonts w:ascii="Symbol" w:hAnsi="Symbol" w:hint="default"/>
      </w:rPr>
    </w:lvl>
    <w:lvl w:ilvl="7" w:tplc="1C52E120" w:tentative="1">
      <w:start w:val="1"/>
      <w:numFmt w:val="bullet"/>
      <w:lvlText w:val=""/>
      <w:lvlPicBulletId w:val="0"/>
      <w:lvlJc w:val="left"/>
      <w:pPr>
        <w:tabs>
          <w:tab w:val="num" w:pos="5760"/>
        </w:tabs>
        <w:ind w:left="5760" w:hanging="360"/>
      </w:pPr>
      <w:rPr>
        <w:rFonts w:ascii="Symbol" w:hAnsi="Symbol" w:hint="default"/>
      </w:rPr>
    </w:lvl>
    <w:lvl w:ilvl="8" w:tplc="4DFE88DC" w:tentative="1">
      <w:start w:val="1"/>
      <w:numFmt w:val="bullet"/>
      <w:lvlText w:val=""/>
      <w:lvlPicBulletId w:val="0"/>
      <w:lvlJc w:val="left"/>
      <w:pPr>
        <w:tabs>
          <w:tab w:val="num" w:pos="6480"/>
        </w:tabs>
        <w:ind w:left="6480" w:hanging="360"/>
      </w:pPr>
      <w:rPr>
        <w:rFonts w:ascii="Symbol" w:hAnsi="Symbol" w:hint="default"/>
      </w:rPr>
    </w:lvl>
  </w:abstractNum>
  <w:abstractNum w:abstractNumId="32" w15:restartNumberingAfterBreak="0">
    <w:nsid w:val="6CC33FBA"/>
    <w:multiLevelType w:val="hybridMultilevel"/>
    <w:tmpl w:val="EE12C2CE"/>
    <w:lvl w:ilvl="0" w:tplc="04A0AC48">
      <w:start w:val="1"/>
      <w:numFmt w:val="bullet"/>
      <w:lvlText w:val=""/>
      <w:lvlPicBulletId w:val="0"/>
      <w:lvlJc w:val="left"/>
      <w:pPr>
        <w:tabs>
          <w:tab w:val="num" w:pos="720"/>
        </w:tabs>
        <w:ind w:left="720" w:hanging="360"/>
      </w:pPr>
      <w:rPr>
        <w:rFonts w:ascii="Symbol" w:hAnsi="Symbol" w:hint="default"/>
      </w:rPr>
    </w:lvl>
    <w:lvl w:ilvl="1" w:tplc="CBE6B528">
      <w:start w:val="1004"/>
      <w:numFmt w:val="bullet"/>
      <w:lvlText w:val=""/>
      <w:lvlJc w:val="left"/>
      <w:pPr>
        <w:tabs>
          <w:tab w:val="num" w:pos="1440"/>
        </w:tabs>
        <w:ind w:left="1440" w:hanging="360"/>
      </w:pPr>
      <w:rPr>
        <w:rFonts w:ascii="Wingdings" w:hAnsi="Wingdings" w:hint="default"/>
      </w:rPr>
    </w:lvl>
    <w:lvl w:ilvl="2" w:tplc="444EC8F6" w:tentative="1">
      <w:start w:val="1"/>
      <w:numFmt w:val="bullet"/>
      <w:lvlText w:val=""/>
      <w:lvlPicBulletId w:val="0"/>
      <w:lvlJc w:val="left"/>
      <w:pPr>
        <w:tabs>
          <w:tab w:val="num" w:pos="2160"/>
        </w:tabs>
        <w:ind w:left="2160" w:hanging="360"/>
      </w:pPr>
      <w:rPr>
        <w:rFonts w:ascii="Symbol" w:hAnsi="Symbol" w:hint="default"/>
      </w:rPr>
    </w:lvl>
    <w:lvl w:ilvl="3" w:tplc="2848B746" w:tentative="1">
      <w:start w:val="1"/>
      <w:numFmt w:val="bullet"/>
      <w:lvlText w:val=""/>
      <w:lvlPicBulletId w:val="0"/>
      <w:lvlJc w:val="left"/>
      <w:pPr>
        <w:tabs>
          <w:tab w:val="num" w:pos="2880"/>
        </w:tabs>
        <w:ind w:left="2880" w:hanging="360"/>
      </w:pPr>
      <w:rPr>
        <w:rFonts w:ascii="Symbol" w:hAnsi="Symbol" w:hint="default"/>
      </w:rPr>
    </w:lvl>
    <w:lvl w:ilvl="4" w:tplc="8FC27F88" w:tentative="1">
      <w:start w:val="1"/>
      <w:numFmt w:val="bullet"/>
      <w:lvlText w:val=""/>
      <w:lvlPicBulletId w:val="0"/>
      <w:lvlJc w:val="left"/>
      <w:pPr>
        <w:tabs>
          <w:tab w:val="num" w:pos="3600"/>
        </w:tabs>
        <w:ind w:left="3600" w:hanging="360"/>
      </w:pPr>
      <w:rPr>
        <w:rFonts w:ascii="Symbol" w:hAnsi="Symbol" w:hint="default"/>
      </w:rPr>
    </w:lvl>
    <w:lvl w:ilvl="5" w:tplc="16609DCC" w:tentative="1">
      <w:start w:val="1"/>
      <w:numFmt w:val="bullet"/>
      <w:lvlText w:val=""/>
      <w:lvlPicBulletId w:val="0"/>
      <w:lvlJc w:val="left"/>
      <w:pPr>
        <w:tabs>
          <w:tab w:val="num" w:pos="4320"/>
        </w:tabs>
        <w:ind w:left="4320" w:hanging="360"/>
      </w:pPr>
      <w:rPr>
        <w:rFonts w:ascii="Symbol" w:hAnsi="Symbol" w:hint="default"/>
      </w:rPr>
    </w:lvl>
    <w:lvl w:ilvl="6" w:tplc="39328E10" w:tentative="1">
      <w:start w:val="1"/>
      <w:numFmt w:val="bullet"/>
      <w:lvlText w:val=""/>
      <w:lvlPicBulletId w:val="0"/>
      <w:lvlJc w:val="left"/>
      <w:pPr>
        <w:tabs>
          <w:tab w:val="num" w:pos="5040"/>
        </w:tabs>
        <w:ind w:left="5040" w:hanging="360"/>
      </w:pPr>
      <w:rPr>
        <w:rFonts w:ascii="Symbol" w:hAnsi="Symbol" w:hint="default"/>
      </w:rPr>
    </w:lvl>
    <w:lvl w:ilvl="7" w:tplc="9E42F232" w:tentative="1">
      <w:start w:val="1"/>
      <w:numFmt w:val="bullet"/>
      <w:lvlText w:val=""/>
      <w:lvlPicBulletId w:val="0"/>
      <w:lvlJc w:val="left"/>
      <w:pPr>
        <w:tabs>
          <w:tab w:val="num" w:pos="5760"/>
        </w:tabs>
        <w:ind w:left="5760" w:hanging="360"/>
      </w:pPr>
      <w:rPr>
        <w:rFonts w:ascii="Symbol" w:hAnsi="Symbol" w:hint="default"/>
      </w:rPr>
    </w:lvl>
    <w:lvl w:ilvl="8" w:tplc="035ADB12" w:tentative="1">
      <w:start w:val="1"/>
      <w:numFmt w:val="bullet"/>
      <w:lvlText w:val=""/>
      <w:lvlPicBulletId w:val="0"/>
      <w:lvlJc w:val="left"/>
      <w:pPr>
        <w:tabs>
          <w:tab w:val="num" w:pos="6480"/>
        </w:tabs>
        <w:ind w:left="6480" w:hanging="360"/>
      </w:pPr>
      <w:rPr>
        <w:rFonts w:ascii="Symbol" w:hAnsi="Symbol" w:hint="default"/>
      </w:rPr>
    </w:lvl>
  </w:abstractNum>
  <w:abstractNum w:abstractNumId="33" w15:restartNumberingAfterBreak="0">
    <w:nsid w:val="70274D44"/>
    <w:multiLevelType w:val="singleLevel"/>
    <w:tmpl w:val="04090001"/>
    <w:lvl w:ilvl="0">
      <w:numFmt w:val="bullet"/>
      <w:lvlText w:val=""/>
      <w:lvlJc w:val="left"/>
      <w:pPr>
        <w:tabs>
          <w:tab w:val="num" w:pos="360"/>
        </w:tabs>
        <w:ind w:left="360" w:hanging="360"/>
      </w:pPr>
      <w:rPr>
        <w:rFonts w:ascii="Symbol" w:hAnsi="Symbol" w:hint="default"/>
      </w:rPr>
    </w:lvl>
  </w:abstractNum>
  <w:abstractNum w:abstractNumId="34" w15:restartNumberingAfterBreak="0">
    <w:nsid w:val="725B5711"/>
    <w:multiLevelType w:val="hybridMultilevel"/>
    <w:tmpl w:val="F6EC7FA2"/>
    <w:lvl w:ilvl="0" w:tplc="D1064826">
      <w:start w:val="1"/>
      <w:numFmt w:val="bullet"/>
      <w:lvlText w:val=""/>
      <w:lvlPicBulletId w:val="0"/>
      <w:lvlJc w:val="left"/>
      <w:pPr>
        <w:tabs>
          <w:tab w:val="num" w:pos="720"/>
        </w:tabs>
        <w:ind w:left="720" w:hanging="360"/>
      </w:pPr>
      <w:rPr>
        <w:rFonts w:ascii="Symbol" w:hAnsi="Symbol" w:hint="default"/>
      </w:rPr>
    </w:lvl>
    <w:lvl w:ilvl="1" w:tplc="6DA6FF8C">
      <w:start w:val="1321"/>
      <w:numFmt w:val="bullet"/>
      <w:lvlText w:val=""/>
      <w:lvlJc w:val="left"/>
      <w:pPr>
        <w:tabs>
          <w:tab w:val="num" w:pos="1440"/>
        </w:tabs>
        <w:ind w:left="1440" w:hanging="360"/>
      </w:pPr>
      <w:rPr>
        <w:rFonts w:ascii="Wingdings" w:hAnsi="Wingdings" w:hint="default"/>
      </w:rPr>
    </w:lvl>
    <w:lvl w:ilvl="2" w:tplc="3AEE1222" w:tentative="1">
      <w:start w:val="1"/>
      <w:numFmt w:val="bullet"/>
      <w:lvlText w:val=""/>
      <w:lvlPicBulletId w:val="0"/>
      <w:lvlJc w:val="left"/>
      <w:pPr>
        <w:tabs>
          <w:tab w:val="num" w:pos="2160"/>
        </w:tabs>
        <w:ind w:left="2160" w:hanging="360"/>
      </w:pPr>
      <w:rPr>
        <w:rFonts w:ascii="Symbol" w:hAnsi="Symbol" w:hint="default"/>
      </w:rPr>
    </w:lvl>
    <w:lvl w:ilvl="3" w:tplc="14A681A8" w:tentative="1">
      <w:start w:val="1"/>
      <w:numFmt w:val="bullet"/>
      <w:lvlText w:val=""/>
      <w:lvlPicBulletId w:val="0"/>
      <w:lvlJc w:val="left"/>
      <w:pPr>
        <w:tabs>
          <w:tab w:val="num" w:pos="2880"/>
        </w:tabs>
        <w:ind w:left="2880" w:hanging="360"/>
      </w:pPr>
      <w:rPr>
        <w:rFonts w:ascii="Symbol" w:hAnsi="Symbol" w:hint="default"/>
      </w:rPr>
    </w:lvl>
    <w:lvl w:ilvl="4" w:tplc="6B2AACA2" w:tentative="1">
      <w:start w:val="1"/>
      <w:numFmt w:val="bullet"/>
      <w:lvlText w:val=""/>
      <w:lvlPicBulletId w:val="0"/>
      <w:lvlJc w:val="left"/>
      <w:pPr>
        <w:tabs>
          <w:tab w:val="num" w:pos="3600"/>
        </w:tabs>
        <w:ind w:left="3600" w:hanging="360"/>
      </w:pPr>
      <w:rPr>
        <w:rFonts w:ascii="Symbol" w:hAnsi="Symbol" w:hint="default"/>
      </w:rPr>
    </w:lvl>
    <w:lvl w:ilvl="5" w:tplc="6B3E9174" w:tentative="1">
      <w:start w:val="1"/>
      <w:numFmt w:val="bullet"/>
      <w:lvlText w:val=""/>
      <w:lvlPicBulletId w:val="0"/>
      <w:lvlJc w:val="left"/>
      <w:pPr>
        <w:tabs>
          <w:tab w:val="num" w:pos="4320"/>
        </w:tabs>
        <w:ind w:left="4320" w:hanging="360"/>
      </w:pPr>
      <w:rPr>
        <w:rFonts w:ascii="Symbol" w:hAnsi="Symbol" w:hint="default"/>
      </w:rPr>
    </w:lvl>
    <w:lvl w:ilvl="6" w:tplc="945E44C8" w:tentative="1">
      <w:start w:val="1"/>
      <w:numFmt w:val="bullet"/>
      <w:lvlText w:val=""/>
      <w:lvlPicBulletId w:val="0"/>
      <w:lvlJc w:val="left"/>
      <w:pPr>
        <w:tabs>
          <w:tab w:val="num" w:pos="5040"/>
        </w:tabs>
        <w:ind w:left="5040" w:hanging="360"/>
      </w:pPr>
      <w:rPr>
        <w:rFonts w:ascii="Symbol" w:hAnsi="Symbol" w:hint="default"/>
      </w:rPr>
    </w:lvl>
    <w:lvl w:ilvl="7" w:tplc="0368F8CE" w:tentative="1">
      <w:start w:val="1"/>
      <w:numFmt w:val="bullet"/>
      <w:lvlText w:val=""/>
      <w:lvlPicBulletId w:val="0"/>
      <w:lvlJc w:val="left"/>
      <w:pPr>
        <w:tabs>
          <w:tab w:val="num" w:pos="5760"/>
        </w:tabs>
        <w:ind w:left="5760" w:hanging="360"/>
      </w:pPr>
      <w:rPr>
        <w:rFonts w:ascii="Symbol" w:hAnsi="Symbol" w:hint="default"/>
      </w:rPr>
    </w:lvl>
    <w:lvl w:ilvl="8" w:tplc="B7CEE404" w:tentative="1">
      <w:start w:val="1"/>
      <w:numFmt w:val="bullet"/>
      <w:lvlText w:val=""/>
      <w:lvlPicBulletId w:val="0"/>
      <w:lvlJc w:val="left"/>
      <w:pPr>
        <w:tabs>
          <w:tab w:val="num" w:pos="6480"/>
        </w:tabs>
        <w:ind w:left="6480" w:hanging="360"/>
      </w:pPr>
      <w:rPr>
        <w:rFonts w:ascii="Symbol" w:hAnsi="Symbol" w:hint="default"/>
      </w:rPr>
    </w:lvl>
  </w:abstractNum>
  <w:abstractNum w:abstractNumId="35" w15:restartNumberingAfterBreak="0">
    <w:nsid w:val="73943D2F"/>
    <w:multiLevelType w:val="hybridMultilevel"/>
    <w:tmpl w:val="CD3AB44E"/>
    <w:lvl w:ilvl="0" w:tplc="9BC8C3E6">
      <w:start w:val="1"/>
      <w:numFmt w:val="bullet"/>
      <w:lvlText w:val=""/>
      <w:lvlJc w:val="left"/>
      <w:pPr>
        <w:tabs>
          <w:tab w:val="num" w:pos="720"/>
        </w:tabs>
        <w:ind w:left="720" w:hanging="360"/>
      </w:pPr>
      <w:rPr>
        <w:rFonts w:ascii="Wingdings" w:hAnsi="Wingdings" w:hint="default"/>
      </w:rPr>
    </w:lvl>
    <w:lvl w:ilvl="1" w:tplc="F58EDBAC" w:tentative="1">
      <w:start w:val="1"/>
      <w:numFmt w:val="bullet"/>
      <w:lvlText w:val=""/>
      <w:lvlJc w:val="left"/>
      <w:pPr>
        <w:tabs>
          <w:tab w:val="num" w:pos="1440"/>
        </w:tabs>
        <w:ind w:left="1440" w:hanging="360"/>
      </w:pPr>
      <w:rPr>
        <w:rFonts w:ascii="Wingdings" w:hAnsi="Wingdings" w:hint="default"/>
      </w:rPr>
    </w:lvl>
    <w:lvl w:ilvl="2" w:tplc="F7F62EA4" w:tentative="1">
      <w:start w:val="1"/>
      <w:numFmt w:val="bullet"/>
      <w:lvlText w:val=""/>
      <w:lvlJc w:val="left"/>
      <w:pPr>
        <w:tabs>
          <w:tab w:val="num" w:pos="2160"/>
        </w:tabs>
        <w:ind w:left="2160" w:hanging="360"/>
      </w:pPr>
      <w:rPr>
        <w:rFonts w:ascii="Wingdings" w:hAnsi="Wingdings" w:hint="default"/>
      </w:rPr>
    </w:lvl>
    <w:lvl w:ilvl="3" w:tplc="A1A26148" w:tentative="1">
      <w:start w:val="1"/>
      <w:numFmt w:val="bullet"/>
      <w:lvlText w:val=""/>
      <w:lvlJc w:val="left"/>
      <w:pPr>
        <w:tabs>
          <w:tab w:val="num" w:pos="2880"/>
        </w:tabs>
        <w:ind w:left="2880" w:hanging="360"/>
      </w:pPr>
      <w:rPr>
        <w:rFonts w:ascii="Wingdings" w:hAnsi="Wingdings" w:hint="default"/>
      </w:rPr>
    </w:lvl>
    <w:lvl w:ilvl="4" w:tplc="929E5180" w:tentative="1">
      <w:start w:val="1"/>
      <w:numFmt w:val="bullet"/>
      <w:lvlText w:val=""/>
      <w:lvlJc w:val="left"/>
      <w:pPr>
        <w:tabs>
          <w:tab w:val="num" w:pos="3600"/>
        </w:tabs>
        <w:ind w:left="3600" w:hanging="360"/>
      </w:pPr>
      <w:rPr>
        <w:rFonts w:ascii="Wingdings" w:hAnsi="Wingdings" w:hint="default"/>
      </w:rPr>
    </w:lvl>
    <w:lvl w:ilvl="5" w:tplc="15C22066" w:tentative="1">
      <w:start w:val="1"/>
      <w:numFmt w:val="bullet"/>
      <w:lvlText w:val=""/>
      <w:lvlJc w:val="left"/>
      <w:pPr>
        <w:tabs>
          <w:tab w:val="num" w:pos="4320"/>
        </w:tabs>
        <w:ind w:left="4320" w:hanging="360"/>
      </w:pPr>
      <w:rPr>
        <w:rFonts w:ascii="Wingdings" w:hAnsi="Wingdings" w:hint="default"/>
      </w:rPr>
    </w:lvl>
    <w:lvl w:ilvl="6" w:tplc="35E63502" w:tentative="1">
      <w:start w:val="1"/>
      <w:numFmt w:val="bullet"/>
      <w:lvlText w:val=""/>
      <w:lvlJc w:val="left"/>
      <w:pPr>
        <w:tabs>
          <w:tab w:val="num" w:pos="5040"/>
        </w:tabs>
        <w:ind w:left="5040" w:hanging="360"/>
      </w:pPr>
      <w:rPr>
        <w:rFonts w:ascii="Wingdings" w:hAnsi="Wingdings" w:hint="default"/>
      </w:rPr>
    </w:lvl>
    <w:lvl w:ilvl="7" w:tplc="097ADCFA" w:tentative="1">
      <w:start w:val="1"/>
      <w:numFmt w:val="bullet"/>
      <w:lvlText w:val=""/>
      <w:lvlJc w:val="left"/>
      <w:pPr>
        <w:tabs>
          <w:tab w:val="num" w:pos="5760"/>
        </w:tabs>
        <w:ind w:left="5760" w:hanging="360"/>
      </w:pPr>
      <w:rPr>
        <w:rFonts w:ascii="Wingdings" w:hAnsi="Wingdings" w:hint="default"/>
      </w:rPr>
    </w:lvl>
    <w:lvl w:ilvl="8" w:tplc="2238148E" w:tentative="1">
      <w:start w:val="1"/>
      <w:numFmt w:val="bullet"/>
      <w:lvlText w:val=""/>
      <w:lvlJc w:val="left"/>
      <w:pPr>
        <w:tabs>
          <w:tab w:val="num" w:pos="6480"/>
        </w:tabs>
        <w:ind w:left="648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12"/>
  </w:num>
  <w:num w:numId="3">
    <w:abstractNumId w:val="33"/>
  </w:num>
  <w:num w:numId="4">
    <w:abstractNumId w:val="16"/>
  </w:num>
  <w:num w:numId="5">
    <w:abstractNumId w:val="28"/>
  </w:num>
  <w:num w:numId="6">
    <w:abstractNumId w:val="11"/>
  </w:num>
  <w:num w:numId="7">
    <w:abstractNumId w:val="10"/>
  </w:num>
  <w:num w:numId="8">
    <w:abstractNumId w:val="2"/>
  </w:num>
  <w:num w:numId="9">
    <w:abstractNumId w:val="9"/>
  </w:num>
  <w:num w:numId="10">
    <w:abstractNumId w:val="3"/>
  </w:num>
  <w:num w:numId="11">
    <w:abstractNumId w:val="23"/>
  </w:num>
  <w:num w:numId="12">
    <w:abstractNumId w:val="6"/>
  </w:num>
  <w:num w:numId="13">
    <w:abstractNumId w:val="14"/>
  </w:num>
  <w:num w:numId="14">
    <w:abstractNumId w:val="30"/>
  </w:num>
  <w:num w:numId="15">
    <w:abstractNumId w:val="24"/>
  </w:num>
  <w:num w:numId="16">
    <w:abstractNumId w:val="5"/>
  </w:num>
  <w:num w:numId="17">
    <w:abstractNumId w:val="15"/>
  </w:num>
  <w:num w:numId="18">
    <w:abstractNumId w:val="25"/>
  </w:num>
  <w:num w:numId="19">
    <w:abstractNumId w:val="35"/>
  </w:num>
  <w:num w:numId="20">
    <w:abstractNumId w:val="4"/>
  </w:num>
  <w:num w:numId="21">
    <w:abstractNumId w:val="1"/>
  </w:num>
  <w:num w:numId="22">
    <w:abstractNumId w:val="7"/>
  </w:num>
  <w:num w:numId="23">
    <w:abstractNumId w:val="32"/>
  </w:num>
  <w:num w:numId="24">
    <w:abstractNumId w:val="26"/>
  </w:num>
  <w:num w:numId="25">
    <w:abstractNumId w:val="21"/>
  </w:num>
  <w:num w:numId="26">
    <w:abstractNumId w:val="31"/>
  </w:num>
  <w:num w:numId="27">
    <w:abstractNumId w:val="27"/>
  </w:num>
  <w:num w:numId="28">
    <w:abstractNumId w:val="18"/>
  </w:num>
  <w:num w:numId="29">
    <w:abstractNumId w:val="19"/>
  </w:num>
  <w:num w:numId="30">
    <w:abstractNumId w:val="20"/>
  </w:num>
  <w:num w:numId="31">
    <w:abstractNumId w:val="34"/>
  </w:num>
  <w:num w:numId="32">
    <w:abstractNumId w:val="22"/>
  </w:num>
  <w:num w:numId="33">
    <w:abstractNumId w:val="13"/>
  </w:num>
  <w:num w:numId="34">
    <w:abstractNumId w:val="17"/>
  </w:num>
  <w:num w:numId="35">
    <w:abstractNumId w:val="8"/>
  </w:num>
  <w:num w:numId="36">
    <w:abstractNumId w:val="29"/>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acky Lee">
    <w15:presenceInfo w15:providerId="AD" w15:userId="S-1-5-21-372398191-166872708-6498272-5088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bordersDoNotSurroundHeader/>
  <w:bordersDoNotSurroundFooter/>
  <w:activeWritingStyle w:appName="MSWord" w:lang="en-US" w:vendorID="64" w:dllVersion="131078" w:nlCheck="1" w:checkStyle="1"/>
  <w:activeWritingStyle w:appName="MSWord" w:lang="es-MX" w:vendorID="64" w:dllVersion="131078" w:nlCheck="1" w:checkStyle="1"/>
  <w:activeWritingStyle w:appName="MSWord" w:lang="ja-JP" w:vendorID="64" w:dllVersion="131078" w:nlCheck="1" w:checkStyle="1"/>
  <w:activeWritingStyle w:appName="MSWord" w:lang="es-ES" w:vendorID="64" w:dllVersion="131078"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isplayHorizontalDrawingGridEvery w:val="0"/>
  <w:displayVerticalDrawingGridEvery w:val="0"/>
  <w:doNotUseMarginsForDrawingGridOrigin/>
  <w:noPunctuationKerning/>
  <w:characterSpacingControl w:val="doNotCompress"/>
  <w:hdrShapeDefaults>
    <o:shapedefaults v:ext="edit" spidmax="2049">
      <v:textbox inset="5.85pt,.7pt,5.85pt,.7pt"/>
      <o:colormru v:ext="edit" colors="#eaeaea"/>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02BD"/>
    <w:rsid w:val="00001D7B"/>
    <w:rsid w:val="0000248C"/>
    <w:rsid w:val="000030F3"/>
    <w:rsid w:val="000077EF"/>
    <w:rsid w:val="00010333"/>
    <w:rsid w:val="000121D8"/>
    <w:rsid w:val="00016F19"/>
    <w:rsid w:val="00020988"/>
    <w:rsid w:val="00021A5E"/>
    <w:rsid w:val="0002453A"/>
    <w:rsid w:val="00026C93"/>
    <w:rsid w:val="00027A59"/>
    <w:rsid w:val="00031CDE"/>
    <w:rsid w:val="00034EDD"/>
    <w:rsid w:val="00051C56"/>
    <w:rsid w:val="000605AE"/>
    <w:rsid w:val="00070012"/>
    <w:rsid w:val="000715E5"/>
    <w:rsid w:val="00074A9A"/>
    <w:rsid w:val="00083003"/>
    <w:rsid w:val="0008451C"/>
    <w:rsid w:val="00085E24"/>
    <w:rsid w:val="00086CB8"/>
    <w:rsid w:val="0008713A"/>
    <w:rsid w:val="00093702"/>
    <w:rsid w:val="000A1D87"/>
    <w:rsid w:val="000B638D"/>
    <w:rsid w:val="000C14C0"/>
    <w:rsid w:val="000C326C"/>
    <w:rsid w:val="000C6ACF"/>
    <w:rsid w:val="000C6D87"/>
    <w:rsid w:val="000D2215"/>
    <w:rsid w:val="000D7061"/>
    <w:rsid w:val="000D7859"/>
    <w:rsid w:val="000E1D1D"/>
    <w:rsid w:val="000E2138"/>
    <w:rsid w:val="000E2CC4"/>
    <w:rsid w:val="000E334F"/>
    <w:rsid w:val="000E3F83"/>
    <w:rsid w:val="000E6675"/>
    <w:rsid w:val="000F0984"/>
    <w:rsid w:val="000F3673"/>
    <w:rsid w:val="000F4927"/>
    <w:rsid w:val="00100200"/>
    <w:rsid w:val="001023E4"/>
    <w:rsid w:val="00102C5C"/>
    <w:rsid w:val="001071C5"/>
    <w:rsid w:val="00110B61"/>
    <w:rsid w:val="0011646A"/>
    <w:rsid w:val="00116737"/>
    <w:rsid w:val="00117137"/>
    <w:rsid w:val="00122FD1"/>
    <w:rsid w:val="0012608B"/>
    <w:rsid w:val="00126389"/>
    <w:rsid w:val="00134A32"/>
    <w:rsid w:val="00134EE6"/>
    <w:rsid w:val="001366CF"/>
    <w:rsid w:val="0014291C"/>
    <w:rsid w:val="0014702F"/>
    <w:rsid w:val="00151E83"/>
    <w:rsid w:val="00155422"/>
    <w:rsid w:val="00161855"/>
    <w:rsid w:val="00165011"/>
    <w:rsid w:val="00172187"/>
    <w:rsid w:val="001751F6"/>
    <w:rsid w:val="00176009"/>
    <w:rsid w:val="001776C6"/>
    <w:rsid w:val="00182B3F"/>
    <w:rsid w:val="00183F5C"/>
    <w:rsid w:val="00184DE9"/>
    <w:rsid w:val="00187518"/>
    <w:rsid w:val="0019280E"/>
    <w:rsid w:val="001A336B"/>
    <w:rsid w:val="001A58F6"/>
    <w:rsid w:val="001A5DDB"/>
    <w:rsid w:val="001A6C2B"/>
    <w:rsid w:val="001B082C"/>
    <w:rsid w:val="001B0D98"/>
    <w:rsid w:val="001C43F2"/>
    <w:rsid w:val="001C531C"/>
    <w:rsid w:val="001C7166"/>
    <w:rsid w:val="001C7FEB"/>
    <w:rsid w:val="001D0C40"/>
    <w:rsid w:val="001D16E2"/>
    <w:rsid w:val="001D23BF"/>
    <w:rsid w:val="001D2B24"/>
    <w:rsid w:val="001D4088"/>
    <w:rsid w:val="001D430E"/>
    <w:rsid w:val="001D5999"/>
    <w:rsid w:val="001D68AE"/>
    <w:rsid w:val="001E03B7"/>
    <w:rsid w:val="001E271A"/>
    <w:rsid w:val="001E7F23"/>
    <w:rsid w:val="001E7FF7"/>
    <w:rsid w:val="001F122D"/>
    <w:rsid w:val="00201AB3"/>
    <w:rsid w:val="00202517"/>
    <w:rsid w:val="00202DF0"/>
    <w:rsid w:val="00205DB1"/>
    <w:rsid w:val="00210FE6"/>
    <w:rsid w:val="00212A49"/>
    <w:rsid w:val="002151B3"/>
    <w:rsid w:val="00220461"/>
    <w:rsid w:val="002312F6"/>
    <w:rsid w:val="002329F3"/>
    <w:rsid w:val="0023623D"/>
    <w:rsid w:val="00236585"/>
    <w:rsid w:val="0023669E"/>
    <w:rsid w:val="00241744"/>
    <w:rsid w:val="00245BF2"/>
    <w:rsid w:val="00246E80"/>
    <w:rsid w:val="002472E0"/>
    <w:rsid w:val="002544B3"/>
    <w:rsid w:val="00254FF3"/>
    <w:rsid w:val="002562B3"/>
    <w:rsid w:val="00257ABF"/>
    <w:rsid w:val="0026015C"/>
    <w:rsid w:val="00267293"/>
    <w:rsid w:val="002704E8"/>
    <w:rsid w:val="00271915"/>
    <w:rsid w:val="002720D4"/>
    <w:rsid w:val="00276CAD"/>
    <w:rsid w:val="002772A6"/>
    <w:rsid w:val="002809AA"/>
    <w:rsid w:val="00282D4C"/>
    <w:rsid w:val="00291AE8"/>
    <w:rsid w:val="00291E2F"/>
    <w:rsid w:val="00293495"/>
    <w:rsid w:val="00294B44"/>
    <w:rsid w:val="00295BAF"/>
    <w:rsid w:val="0029724D"/>
    <w:rsid w:val="002A415F"/>
    <w:rsid w:val="002A428C"/>
    <w:rsid w:val="002B0520"/>
    <w:rsid w:val="002B05AD"/>
    <w:rsid w:val="002B0E0B"/>
    <w:rsid w:val="002B4D1D"/>
    <w:rsid w:val="002B6A97"/>
    <w:rsid w:val="002C00A7"/>
    <w:rsid w:val="002C066B"/>
    <w:rsid w:val="002C7632"/>
    <w:rsid w:val="002D33E6"/>
    <w:rsid w:val="002D34F4"/>
    <w:rsid w:val="002D4A61"/>
    <w:rsid w:val="002D77B8"/>
    <w:rsid w:val="002E0D9E"/>
    <w:rsid w:val="002E1839"/>
    <w:rsid w:val="002E248F"/>
    <w:rsid w:val="002E33C2"/>
    <w:rsid w:val="002E46AC"/>
    <w:rsid w:val="002F27F7"/>
    <w:rsid w:val="002F2B4F"/>
    <w:rsid w:val="003000AB"/>
    <w:rsid w:val="003001AF"/>
    <w:rsid w:val="003004EC"/>
    <w:rsid w:val="00301192"/>
    <w:rsid w:val="00302103"/>
    <w:rsid w:val="003072E5"/>
    <w:rsid w:val="00310054"/>
    <w:rsid w:val="003104B8"/>
    <w:rsid w:val="003113EB"/>
    <w:rsid w:val="0031223A"/>
    <w:rsid w:val="00312694"/>
    <w:rsid w:val="0031315D"/>
    <w:rsid w:val="00313BF4"/>
    <w:rsid w:val="00315C5E"/>
    <w:rsid w:val="00324246"/>
    <w:rsid w:val="003242F8"/>
    <w:rsid w:val="00327EDA"/>
    <w:rsid w:val="00332506"/>
    <w:rsid w:val="003353B3"/>
    <w:rsid w:val="00343BC8"/>
    <w:rsid w:val="0034493E"/>
    <w:rsid w:val="00345D5A"/>
    <w:rsid w:val="00351AEF"/>
    <w:rsid w:val="00355710"/>
    <w:rsid w:val="003568B8"/>
    <w:rsid w:val="0036197F"/>
    <w:rsid w:val="00362C79"/>
    <w:rsid w:val="00363D72"/>
    <w:rsid w:val="00364553"/>
    <w:rsid w:val="00365F2B"/>
    <w:rsid w:val="0036776F"/>
    <w:rsid w:val="00367E79"/>
    <w:rsid w:val="00373861"/>
    <w:rsid w:val="00375B21"/>
    <w:rsid w:val="003839A1"/>
    <w:rsid w:val="00385B42"/>
    <w:rsid w:val="00385F24"/>
    <w:rsid w:val="0038604A"/>
    <w:rsid w:val="003923C3"/>
    <w:rsid w:val="003941E8"/>
    <w:rsid w:val="00397A86"/>
    <w:rsid w:val="003A3300"/>
    <w:rsid w:val="003B131D"/>
    <w:rsid w:val="003B1425"/>
    <w:rsid w:val="003B52D1"/>
    <w:rsid w:val="003C36D2"/>
    <w:rsid w:val="003C48BA"/>
    <w:rsid w:val="003C4C01"/>
    <w:rsid w:val="003C5D8A"/>
    <w:rsid w:val="003C5F52"/>
    <w:rsid w:val="003C704C"/>
    <w:rsid w:val="003D71DB"/>
    <w:rsid w:val="003E18A7"/>
    <w:rsid w:val="003F3B0A"/>
    <w:rsid w:val="003F4732"/>
    <w:rsid w:val="00403D33"/>
    <w:rsid w:val="00404A65"/>
    <w:rsid w:val="00405A1D"/>
    <w:rsid w:val="0041114E"/>
    <w:rsid w:val="00411746"/>
    <w:rsid w:val="00413BB5"/>
    <w:rsid w:val="0041758A"/>
    <w:rsid w:val="004208FB"/>
    <w:rsid w:val="00427271"/>
    <w:rsid w:val="004275F7"/>
    <w:rsid w:val="00437FDA"/>
    <w:rsid w:val="00440BCF"/>
    <w:rsid w:val="00441D81"/>
    <w:rsid w:val="00442818"/>
    <w:rsid w:val="0045108C"/>
    <w:rsid w:val="004512C4"/>
    <w:rsid w:val="0045668B"/>
    <w:rsid w:val="004576D9"/>
    <w:rsid w:val="00457E0E"/>
    <w:rsid w:val="004608EE"/>
    <w:rsid w:val="00465BF6"/>
    <w:rsid w:val="00466DA3"/>
    <w:rsid w:val="00472B8F"/>
    <w:rsid w:val="00472BA3"/>
    <w:rsid w:val="004736B3"/>
    <w:rsid w:val="00475811"/>
    <w:rsid w:val="004837EB"/>
    <w:rsid w:val="004856A6"/>
    <w:rsid w:val="00487F09"/>
    <w:rsid w:val="0049210F"/>
    <w:rsid w:val="0049239E"/>
    <w:rsid w:val="004958C9"/>
    <w:rsid w:val="00496F56"/>
    <w:rsid w:val="00497F56"/>
    <w:rsid w:val="004A0B9B"/>
    <w:rsid w:val="004A12B8"/>
    <w:rsid w:val="004A2A43"/>
    <w:rsid w:val="004A3699"/>
    <w:rsid w:val="004A7E22"/>
    <w:rsid w:val="004B5034"/>
    <w:rsid w:val="004C5391"/>
    <w:rsid w:val="004C5A90"/>
    <w:rsid w:val="004C5BD6"/>
    <w:rsid w:val="004C71F4"/>
    <w:rsid w:val="004C77A9"/>
    <w:rsid w:val="004D059E"/>
    <w:rsid w:val="004E04E7"/>
    <w:rsid w:val="004E3CF0"/>
    <w:rsid w:val="004E6247"/>
    <w:rsid w:val="004F21EE"/>
    <w:rsid w:val="004F223F"/>
    <w:rsid w:val="004F2907"/>
    <w:rsid w:val="004F5559"/>
    <w:rsid w:val="005031DF"/>
    <w:rsid w:val="0050334D"/>
    <w:rsid w:val="00506743"/>
    <w:rsid w:val="00507969"/>
    <w:rsid w:val="00514593"/>
    <w:rsid w:val="005253D5"/>
    <w:rsid w:val="0053110C"/>
    <w:rsid w:val="00533725"/>
    <w:rsid w:val="00540FC9"/>
    <w:rsid w:val="005412C7"/>
    <w:rsid w:val="00541CC4"/>
    <w:rsid w:val="00543304"/>
    <w:rsid w:val="00546EA7"/>
    <w:rsid w:val="0055098B"/>
    <w:rsid w:val="00553EEF"/>
    <w:rsid w:val="0055435F"/>
    <w:rsid w:val="00554A77"/>
    <w:rsid w:val="00557301"/>
    <w:rsid w:val="00560F81"/>
    <w:rsid w:val="0056136D"/>
    <w:rsid w:val="0056449D"/>
    <w:rsid w:val="005645B8"/>
    <w:rsid w:val="0056609D"/>
    <w:rsid w:val="0056726B"/>
    <w:rsid w:val="00567E04"/>
    <w:rsid w:val="00572A27"/>
    <w:rsid w:val="00573814"/>
    <w:rsid w:val="00573A3F"/>
    <w:rsid w:val="00574810"/>
    <w:rsid w:val="00577A86"/>
    <w:rsid w:val="00580126"/>
    <w:rsid w:val="005827FB"/>
    <w:rsid w:val="00582E0E"/>
    <w:rsid w:val="00583805"/>
    <w:rsid w:val="00585BE4"/>
    <w:rsid w:val="005909D7"/>
    <w:rsid w:val="00591510"/>
    <w:rsid w:val="005943BA"/>
    <w:rsid w:val="005961B9"/>
    <w:rsid w:val="00596729"/>
    <w:rsid w:val="00597DD9"/>
    <w:rsid w:val="00597F9F"/>
    <w:rsid w:val="005A114A"/>
    <w:rsid w:val="005A18BB"/>
    <w:rsid w:val="005A2F2E"/>
    <w:rsid w:val="005A33C1"/>
    <w:rsid w:val="005A38B9"/>
    <w:rsid w:val="005A3E73"/>
    <w:rsid w:val="005A4648"/>
    <w:rsid w:val="005A6025"/>
    <w:rsid w:val="005B1479"/>
    <w:rsid w:val="005B65FC"/>
    <w:rsid w:val="005C0278"/>
    <w:rsid w:val="005C2269"/>
    <w:rsid w:val="005C7426"/>
    <w:rsid w:val="005C7D48"/>
    <w:rsid w:val="005C7EDE"/>
    <w:rsid w:val="005D0F54"/>
    <w:rsid w:val="005E15A7"/>
    <w:rsid w:val="005E3CED"/>
    <w:rsid w:val="005E6A5C"/>
    <w:rsid w:val="005E7267"/>
    <w:rsid w:val="005F2D0C"/>
    <w:rsid w:val="005F3B62"/>
    <w:rsid w:val="00600254"/>
    <w:rsid w:val="00603E63"/>
    <w:rsid w:val="00613C6D"/>
    <w:rsid w:val="00614704"/>
    <w:rsid w:val="00617922"/>
    <w:rsid w:val="006209F3"/>
    <w:rsid w:val="00622250"/>
    <w:rsid w:val="00622704"/>
    <w:rsid w:val="0063597F"/>
    <w:rsid w:val="0063787B"/>
    <w:rsid w:val="00637B35"/>
    <w:rsid w:val="00637DE7"/>
    <w:rsid w:val="006432C8"/>
    <w:rsid w:val="00644895"/>
    <w:rsid w:val="00647E81"/>
    <w:rsid w:val="0065134F"/>
    <w:rsid w:val="00651A6D"/>
    <w:rsid w:val="006543A2"/>
    <w:rsid w:val="006567DA"/>
    <w:rsid w:val="0065783E"/>
    <w:rsid w:val="00661314"/>
    <w:rsid w:val="00661A9B"/>
    <w:rsid w:val="0066390D"/>
    <w:rsid w:val="00664BD7"/>
    <w:rsid w:val="00664C48"/>
    <w:rsid w:val="0066522F"/>
    <w:rsid w:val="00670FB4"/>
    <w:rsid w:val="006727A3"/>
    <w:rsid w:val="00673835"/>
    <w:rsid w:val="00677453"/>
    <w:rsid w:val="00681640"/>
    <w:rsid w:val="006821FC"/>
    <w:rsid w:val="006906C8"/>
    <w:rsid w:val="00692412"/>
    <w:rsid w:val="00694D67"/>
    <w:rsid w:val="00695476"/>
    <w:rsid w:val="0069604F"/>
    <w:rsid w:val="006A620E"/>
    <w:rsid w:val="006B381D"/>
    <w:rsid w:val="006B4FA0"/>
    <w:rsid w:val="006B5472"/>
    <w:rsid w:val="006B779F"/>
    <w:rsid w:val="006C2FA6"/>
    <w:rsid w:val="006C3B0C"/>
    <w:rsid w:val="006D0456"/>
    <w:rsid w:val="006D28A6"/>
    <w:rsid w:val="006D4A22"/>
    <w:rsid w:val="006D53E8"/>
    <w:rsid w:val="006D5B04"/>
    <w:rsid w:val="006D5CA5"/>
    <w:rsid w:val="006E1C1A"/>
    <w:rsid w:val="006E2BD6"/>
    <w:rsid w:val="006E443F"/>
    <w:rsid w:val="006E75C9"/>
    <w:rsid w:val="006E79BE"/>
    <w:rsid w:val="006F056C"/>
    <w:rsid w:val="006F1141"/>
    <w:rsid w:val="006F2366"/>
    <w:rsid w:val="006F2BA9"/>
    <w:rsid w:val="006F5CB7"/>
    <w:rsid w:val="006F63EE"/>
    <w:rsid w:val="006F75CE"/>
    <w:rsid w:val="00700584"/>
    <w:rsid w:val="0070325B"/>
    <w:rsid w:val="00710A31"/>
    <w:rsid w:val="00710DBE"/>
    <w:rsid w:val="00711CC9"/>
    <w:rsid w:val="00717495"/>
    <w:rsid w:val="007179AB"/>
    <w:rsid w:val="007213BC"/>
    <w:rsid w:val="007238BD"/>
    <w:rsid w:val="00724393"/>
    <w:rsid w:val="0072679C"/>
    <w:rsid w:val="00726DD9"/>
    <w:rsid w:val="00726E58"/>
    <w:rsid w:val="007301CC"/>
    <w:rsid w:val="00732357"/>
    <w:rsid w:val="00733F1D"/>
    <w:rsid w:val="00734072"/>
    <w:rsid w:val="00736BDC"/>
    <w:rsid w:val="00736E63"/>
    <w:rsid w:val="00741DD5"/>
    <w:rsid w:val="00743CA6"/>
    <w:rsid w:val="007608DC"/>
    <w:rsid w:val="00771762"/>
    <w:rsid w:val="00772904"/>
    <w:rsid w:val="00775952"/>
    <w:rsid w:val="007763F1"/>
    <w:rsid w:val="00782432"/>
    <w:rsid w:val="0078336D"/>
    <w:rsid w:val="00784598"/>
    <w:rsid w:val="00785F13"/>
    <w:rsid w:val="00794FB2"/>
    <w:rsid w:val="007976AD"/>
    <w:rsid w:val="007A1D84"/>
    <w:rsid w:val="007A2CE1"/>
    <w:rsid w:val="007A3841"/>
    <w:rsid w:val="007A4A61"/>
    <w:rsid w:val="007B1E76"/>
    <w:rsid w:val="007B2A05"/>
    <w:rsid w:val="007C0E9D"/>
    <w:rsid w:val="007C1362"/>
    <w:rsid w:val="007C3EC8"/>
    <w:rsid w:val="007C48C7"/>
    <w:rsid w:val="007D0372"/>
    <w:rsid w:val="007D0375"/>
    <w:rsid w:val="007D2BE1"/>
    <w:rsid w:val="007D58B5"/>
    <w:rsid w:val="007D594C"/>
    <w:rsid w:val="007E25D6"/>
    <w:rsid w:val="007E4AAE"/>
    <w:rsid w:val="007F058B"/>
    <w:rsid w:val="007F1D35"/>
    <w:rsid w:val="007F45A4"/>
    <w:rsid w:val="007F4B5D"/>
    <w:rsid w:val="007F6BDB"/>
    <w:rsid w:val="007F7B5D"/>
    <w:rsid w:val="00803399"/>
    <w:rsid w:val="00803B17"/>
    <w:rsid w:val="00804353"/>
    <w:rsid w:val="0081085D"/>
    <w:rsid w:val="00815AD1"/>
    <w:rsid w:val="008161EA"/>
    <w:rsid w:val="008231D1"/>
    <w:rsid w:val="008242A2"/>
    <w:rsid w:val="0083096C"/>
    <w:rsid w:val="008367F7"/>
    <w:rsid w:val="00836C2B"/>
    <w:rsid w:val="0083724C"/>
    <w:rsid w:val="008445C8"/>
    <w:rsid w:val="0085017F"/>
    <w:rsid w:val="00856645"/>
    <w:rsid w:val="008576F7"/>
    <w:rsid w:val="00861A7A"/>
    <w:rsid w:val="00863684"/>
    <w:rsid w:val="00864AB9"/>
    <w:rsid w:val="00865F6B"/>
    <w:rsid w:val="0086625C"/>
    <w:rsid w:val="008762F7"/>
    <w:rsid w:val="0087717E"/>
    <w:rsid w:val="00880246"/>
    <w:rsid w:val="0088618A"/>
    <w:rsid w:val="00890329"/>
    <w:rsid w:val="00893AF3"/>
    <w:rsid w:val="008941F2"/>
    <w:rsid w:val="00895E54"/>
    <w:rsid w:val="0089711C"/>
    <w:rsid w:val="008A0B7B"/>
    <w:rsid w:val="008A2B4A"/>
    <w:rsid w:val="008B0295"/>
    <w:rsid w:val="008B0538"/>
    <w:rsid w:val="008B1D05"/>
    <w:rsid w:val="008B379C"/>
    <w:rsid w:val="008B693F"/>
    <w:rsid w:val="008B727E"/>
    <w:rsid w:val="008C0888"/>
    <w:rsid w:val="008C1A3F"/>
    <w:rsid w:val="008C273B"/>
    <w:rsid w:val="008C6B8D"/>
    <w:rsid w:val="008C6C13"/>
    <w:rsid w:val="008D03C9"/>
    <w:rsid w:val="008D0C18"/>
    <w:rsid w:val="008D251C"/>
    <w:rsid w:val="008D2750"/>
    <w:rsid w:val="008E3B4E"/>
    <w:rsid w:val="008E6C6E"/>
    <w:rsid w:val="008E7153"/>
    <w:rsid w:val="008F1946"/>
    <w:rsid w:val="00900A0B"/>
    <w:rsid w:val="00901080"/>
    <w:rsid w:val="009052FE"/>
    <w:rsid w:val="00910419"/>
    <w:rsid w:val="00911FDC"/>
    <w:rsid w:val="00920447"/>
    <w:rsid w:val="00924187"/>
    <w:rsid w:val="00924A16"/>
    <w:rsid w:val="009265F4"/>
    <w:rsid w:val="00926CBF"/>
    <w:rsid w:val="009307D7"/>
    <w:rsid w:val="00935D54"/>
    <w:rsid w:val="00936420"/>
    <w:rsid w:val="00937673"/>
    <w:rsid w:val="00941919"/>
    <w:rsid w:val="009426D2"/>
    <w:rsid w:val="00946632"/>
    <w:rsid w:val="00947556"/>
    <w:rsid w:val="009520CF"/>
    <w:rsid w:val="009538B0"/>
    <w:rsid w:val="00953CC8"/>
    <w:rsid w:val="00955712"/>
    <w:rsid w:val="00957679"/>
    <w:rsid w:val="00961F52"/>
    <w:rsid w:val="00964B2A"/>
    <w:rsid w:val="00964E18"/>
    <w:rsid w:val="0096539D"/>
    <w:rsid w:val="0097041C"/>
    <w:rsid w:val="00970C96"/>
    <w:rsid w:val="009735F5"/>
    <w:rsid w:val="00975102"/>
    <w:rsid w:val="0097611E"/>
    <w:rsid w:val="00977466"/>
    <w:rsid w:val="009800D0"/>
    <w:rsid w:val="00982E36"/>
    <w:rsid w:val="009904C3"/>
    <w:rsid w:val="009917BC"/>
    <w:rsid w:val="0099638C"/>
    <w:rsid w:val="009A07D0"/>
    <w:rsid w:val="009A0C77"/>
    <w:rsid w:val="009A4844"/>
    <w:rsid w:val="009A508B"/>
    <w:rsid w:val="009A7E94"/>
    <w:rsid w:val="009B242F"/>
    <w:rsid w:val="009B27F9"/>
    <w:rsid w:val="009B7878"/>
    <w:rsid w:val="009B7C92"/>
    <w:rsid w:val="009C3C14"/>
    <w:rsid w:val="009C5392"/>
    <w:rsid w:val="009C6410"/>
    <w:rsid w:val="009D1378"/>
    <w:rsid w:val="009D36D3"/>
    <w:rsid w:val="009D40D8"/>
    <w:rsid w:val="009D540D"/>
    <w:rsid w:val="009D668E"/>
    <w:rsid w:val="009D7A6C"/>
    <w:rsid w:val="009E044C"/>
    <w:rsid w:val="009E13C1"/>
    <w:rsid w:val="009E372A"/>
    <w:rsid w:val="009E7ECB"/>
    <w:rsid w:val="009F73CB"/>
    <w:rsid w:val="00A0114D"/>
    <w:rsid w:val="00A020EF"/>
    <w:rsid w:val="00A0252C"/>
    <w:rsid w:val="00A031C8"/>
    <w:rsid w:val="00A10349"/>
    <w:rsid w:val="00A2386A"/>
    <w:rsid w:val="00A319CE"/>
    <w:rsid w:val="00A33CC9"/>
    <w:rsid w:val="00A405BF"/>
    <w:rsid w:val="00A40F7F"/>
    <w:rsid w:val="00A418CE"/>
    <w:rsid w:val="00A45469"/>
    <w:rsid w:val="00A45476"/>
    <w:rsid w:val="00A471D8"/>
    <w:rsid w:val="00A47C12"/>
    <w:rsid w:val="00A51F54"/>
    <w:rsid w:val="00A529F7"/>
    <w:rsid w:val="00A67459"/>
    <w:rsid w:val="00A704CC"/>
    <w:rsid w:val="00A70C60"/>
    <w:rsid w:val="00A70EF5"/>
    <w:rsid w:val="00A7148A"/>
    <w:rsid w:val="00A71A58"/>
    <w:rsid w:val="00A72485"/>
    <w:rsid w:val="00A726C8"/>
    <w:rsid w:val="00A739D3"/>
    <w:rsid w:val="00A76999"/>
    <w:rsid w:val="00A84EC2"/>
    <w:rsid w:val="00A8587D"/>
    <w:rsid w:val="00A902BD"/>
    <w:rsid w:val="00A9094A"/>
    <w:rsid w:val="00A912ED"/>
    <w:rsid w:val="00A91C57"/>
    <w:rsid w:val="00A93B3A"/>
    <w:rsid w:val="00A9607D"/>
    <w:rsid w:val="00A96F70"/>
    <w:rsid w:val="00A971BA"/>
    <w:rsid w:val="00A977A3"/>
    <w:rsid w:val="00AA0587"/>
    <w:rsid w:val="00AA4376"/>
    <w:rsid w:val="00AA4CFD"/>
    <w:rsid w:val="00AB3B77"/>
    <w:rsid w:val="00AB3F60"/>
    <w:rsid w:val="00AC5249"/>
    <w:rsid w:val="00AC540C"/>
    <w:rsid w:val="00AC7B85"/>
    <w:rsid w:val="00AD1487"/>
    <w:rsid w:val="00AD435D"/>
    <w:rsid w:val="00AE0385"/>
    <w:rsid w:val="00AE2686"/>
    <w:rsid w:val="00AE5494"/>
    <w:rsid w:val="00AE59CB"/>
    <w:rsid w:val="00AE5E53"/>
    <w:rsid w:val="00AE6986"/>
    <w:rsid w:val="00AF1F4D"/>
    <w:rsid w:val="00AF39FD"/>
    <w:rsid w:val="00AF5B01"/>
    <w:rsid w:val="00AF7A9C"/>
    <w:rsid w:val="00B003B4"/>
    <w:rsid w:val="00B05CD6"/>
    <w:rsid w:val="00B06593"/>
    <w:rsid w:val="00B1295F"/>
    <w:rsid w:val="00B1502A"/>
    <w:rsid w:val="00B1525E"/>
    <w:rsid w:val="00B2013D"/>
    <w:rsid w:val="00B21F1E"/>
    <w:rsid w:val="00B243CE"/>
    <w:rsid w:val="00B257F6"/>
    <w:rsid w:val="00B30D45"/>
    <w:rsid w:val="00B3115D"/>
    <w:rsid w:val="00B31F68"/>
    <w:rsid w:val="00B41179"/>
    <w:rsid w:val="00B42E36"/>
    <w:rsid w:val="00B464A8"/>
    <w:rsid w:val="00B54B57"/>
    <w:rsid w:val="00B60065"/>
    <w:rsid w:val="00B62A2C"/>
    <w:rsid w:val="00B62CFC"/>
    <w:rsid w:val="00B6536B"/>
    <w:rsid w:val="00B67057"/>
    <w:rsid w:val="00B703BC"/>
    <w:rsid w:val="00B71A75"/>
    <w:rsid w:val="00B76D46"/>
    <w:rsid w:val="00B76DF5"/>
    <w:rsid w:val="00B81B49"/>
    <w:rsid w:val="00B82BE9"/>
    <w:rsid w:val="00B82E83"/>
    <w:rsid w:val="00B836D8"/>
    <w:rsid w:val="00B85E1A"/>
    <w:rsid w:val="00B92160"/>
    <w:rsid w:val="00B969EC"/>
    <w:rsid w:val="00B96F74"/>
    <w:rsid w:val="00BA0636"/>
    <w:rsid w:val="00BA6516"/>
    <w:rsid w:val="00BB347E"/>
    <w:rsid w:val="00BB3E5E"/>
    <w:rsid w:val="00BC0475"/>
    <w:rsid w:val="00BC2CCF"/>
    <w:rsid w:val="00BC3E02"/>
    <w:rsid w:val="00BC797F"/>
    <w:rsid w:val="00BD34A9"/>
    <w:rsid w:val="00BD394D"/>
    <w:rsid w:val="00BD4826"/>
    <w:rsid w:val="00BD5518"/>
    <w:rsid w:val="00BE06AB"/>
    <w:rsid w:val="00BE1295"/>
    <w:rsid w:val="00BE31CE"/>
    <w:rsid w:val="00BE3594"/>
    <w:rsid w:val="00BF0DE8"/>
    <w:rsid w:val="00BF16C9"/>
    <w:rsid w:val="00BF20EA"/>
    <w:rsid w:val="00C00036"/>
    <w:rsid w:val="00C035DD"/>
    <w:rsid w:val="00C109A6"/>
    <w:rsid w:val="00C109F6"/>
    <w:rsid w:val="00C1501A"/>
    <w:rsid w:val="00C27E37"/>
    <w:rsid w:val="00C305B9"/>
    <w:rsid w:val="00C32D4E"/>
    <w:rsid w:val="00C331C4"/>
    <w:rsid w:val="00C36400"/>
    <w:rsid w:val="00C36A59"/>
    <w:rsid w:val="00C37B8D"/>
    <w:rsid w:val="00C42FA9"/>
    <w:rsid w:val="00C61EED"/>
    <w:rsid w:val="00C61FBC"/>
    <w:rsid w:val="00C6573B"/>
    <w:rsid w:val="00C66803"/>
    <w:rsid w:val="00C72875"/>
    <w:rsid w:val="00C73141"/>
    <w:rsid w:val="00C73E01"/>
    <w:rsid w:val="00C7661F"/>
    <w:rsid w:val="00C7760B"/>
    <w:rsid w:val="00C7797A"/>
    <w:rsid w:val="00C81A7B"/>
    <w:rsid w:val="00C86507"/>
    <w:rsid w:val="00C92BFE"/>
    <w:rsid w:val="00C93566"/>
    <w:rsid w:val="00C9593E"/>
    <w:rsid w:val="00C97222"/>
    <w:rsid w:val="00C97E6D"/>
    <w:rsid w:val="00CA4D6D"/>
    <w:rsid w:val="00CB10F8"/>
    <w:rsid w:val="00CB1140"/>
    <w:rsid w:val="00CB37FE"/>
    <w:rsid w:val="00CB6564"/>
    <w:rsid w:val="00CB6D3B"/>
    <w:rsid w:val="00CB752F"/>
    <w:rsid w:val="00CC0335"/>
    <w:rsid w:val="00CC16F0"/>
    <w:rsid w:val="00CC2035"/>
    <w:rsid w:val="00CD0C13"/>
    <w:rsid w:val="00CD656D"/>
    <w:rsid w:val="00CD7270"/>
    <w:rsid w:val="00CE4525"/>
    <w:rsid w:val="00CE531E"/>
    <w:rsid w:val="00CE731B"/>
    <w:rsid w:val="00CF102A"/>
    <w:rsid w:val="00CF19CE"/>
    <w:rsid w:val="00CF28A4"/>
    <w:rsid w:val="00CF3DE4"/>
    <w:rsid w:val="00CF40C8"/>
    <w:rsid w:val="00CF5DB2"/>
    <w:rsid w:val="00CF6551"/>
    <w:rsid w:val="00CF71FE"/>
    <w:rsid w:val="00CF7E92"/>
    <w:rsid w:val="00D0074E"/>
    <w:rsid w:val="00D03394"/>
    <w:rsid w:val="00D04D74"/>
    <w:rsid w:val="00D07794"/>
    <w:rsid w:val="00D124B8"/>
    <w:rsid w:val="00D13E3A"/>
    <w:rsid w:val="00D159FC"/>
    <w:rsid w:val="00D16D87"/>
    <w:rsid w:val="00D16F0A"/>
    <w:rsid w:val="00D20759"/>
    <w:rsid w:val="00D226AD"/>
    <w:rsid w:val="00D32827"/>
    <w:rsid w:val="00D33275"/>
    <w:rsid w:val="00D343F6"/>
    <w:rsid w:val="00D354B8"/>
    <w:rsid w:val="00D35899"/>
    <w:rsid w:val="00D419A3"/>
    <w:rsid w:val="00D42623"/>
    <w:rsid w:val="00D436EA"/>
    <w:rsid w:val="00D50936"/>
    <w:rsid w:val="00D50939"/>
    <w:rsid w:val="00D5346E"/>
    <w:rsid w:val="00D722DA"/>
    <w:rsid w:val="00D774BB"/>
    <w:rsid w:val="00D801A0"/>
    <w:rsid w:val="00D8551E"/>
    <w:rsid w:val="00D87986"/>
    <w:rsid w:val="00D91D17"/>
    <w:rsid w:val="00D93189"/>
    <w:rsid w:val="00DA1FEB"/>
    <w:rsid w:val="00DA3A8A"/>
    <w:rsid w:val="00DA3DA3"/>
    <w:rsid w:val="00DA45BD"/>
    <w:rsid w:val="00DA6AEC"/>
    <w:rsid w:val="00DB28B0"/>
    <w:rsid w:val="00DB7352"/>
    <w:rsid w:val="00DC0A13"/>
    <w:rsid w:val="00DC38DD"/>
    <w:rsid w:val="00DC44CD"/>
    <w:rsid w:val="00DC6757"/>
    <w:rsid w:val="00DC7625"/>
    <w:rsid w:val="00DC789B"/>
    <w:rsid w:val="00DD03C0"/>
    <w:rsid w:val="00DD27F9"/>
    <w:rsid w:val="00DD6CAA"/>
    <w:rsid w:val="00DE2CD6"/>
    <w:rsid w:val="00DE30D2"/>
    <w:rsid w:val="00DE46A3"/>
    <w:rsid w:val="00DE61C1"/>
    <w:rsid w:val="00DE6CF3"/>
    <w:rsid w:val="00DF0E6A"/>
    <w:rsid w:val="00DF2E8E"/>
    <w:rsid w:val="00DF7390"/>
    <w:rsid w:val="00E07FF6"/>
    <w:rsid w:val="00E10D0D"/>
    <w:rsid w:val="00E16769"/>
    <w:rsid w:val="00E21E8A"/>
    <w:rsid w:val="00E2239B"/>
    <w:rsid w:val="00E22659"/>
    <w:rsid w:val="00E22DDB"/>
    <w:rsid w:val="00E27A00"/>
    <w:rsid w:val="00E306A2"/>
    <w:rsid w:val="00E30C72"/>
    <w:rsid w:val="00E33A71"/>
    <w:rsid w:val="00E34191"/>
    <w:rsid w:val="00E4321C"/>
    <w:rsid w:val="00E43501"/>
    <w:rsid w:val="00E46B7A"/>
    <w:rsid w:val="00E47C8C"/>
    <w:rsid w:val="00E51280"/>
    <w:rsid w:val="00E53500"/>
    <w:rsid w:val="00E54FEF"/>
    <w:rsid w:val="00E56A91"/>
    <w:rsid w:val="00E62DF5"/>
    <w:rsid w:val="00E64B6A"/>
    <w:rsid w:val="00E706E0"/>
    <w:rsid w:val="00E70F6F"/>
    <w:rsid w:val="00E778FC"/>
    <w:rsid w:val="00E812F8"/>
    <w:rsid w:val="00E82529"/>
    <w:rsid w:val="00E840F1"/>
    <w:rsid w:val="00E844D6"/>
    <w:rsid w:val="00E8602E"/>
    <w:rsid w:val="00E87727"/>
    <w:rsid w:val="00E900DF"/>
    <w:rsid w:val="00E9065C"/>
    <w:rsid w:val="00E92C9A"/>
    <w:rsid w:val="00E92CC6"/>
    <w:rsid w:val="00E96789"/>
    <w:rsid w:val="00EA04BF"/>
    <w:rsid w:val="00EA5042"/>
    <w:rsid w:val="00EB0174"/>
    <w:rsid w:val="00EB20B7"/>
    <w:rsid w:val="00EB2D47"/>
    <w:rsid w:val="00EB41E6"/>
    <w:rsid w:val="00EC0B5F"/>
    <w:rsid w:val="00EC15E2"/>
    <w:rsid w:val="00EC3E4E"/>
    <w:rsid w:val="00EC6BE4"/>
    <w:rsid w:val="00EC7FAC"/>
    <w:rsid w:val="00ED1328"/>
    <w:rsid w:val="00ED1FA7"/>
    <w:rsid w:val="00ED6330"/>
    <w:rsid w:val="00EE1079"/>
    <w:rsid w:val="00EE5A9C"/>
    <w:rsid w:val="00EE690D"/>
    <w:rsid w:val="00EF0090"/>
    <w:rsid w:val="00EF3100"/>
    <w:rsid w:val="00EF590F"/>
    <w:rsid w:val="00EF63D4"/>
    <w:rsid w:val="00F00901"/>
    <w:rsid w:val="00F019BD"/>
    <w:rsid w:val="00F02F66"/>
    <w:rsid w:val="00F05980"/>
    <w:rsid w:val="00F06759"/>
    <w:rsid w:val="00F0705C"/>
    <w:rsid w:val="00F23BCB"/>
    <w:rsid w:val="00F25453"/>
    <w:rsid w:val="00F2598D"/>
    <w:rsid w:val="00F25B40"/>
    <w:rsid w:val="00F270CE"/>
    <w:rsid w:val="00F30F57"/>
    <w:rsid w:val="00F3287D"/>
    <w:rsid w:val="00F34217"/>
    <w:rsid w:val="00F34274"/>
    <w:rsid w:val="00F365B8"/>
    <w:rsid w:val="00F405F9"/>
    <w:rsid w:val="00F40AEF"/>
    <w:rsid w:val="00F44598"/>
    <w:rsid w:val="00F470D0"/>
    <w:rsid w:val="00F52F08"/>
    <w:rsid w:val="00F535A5"/>
    <w:rsid w:val="00F55F1A"/>
    <w:rsid w:val="00F57F5B"/>
    <w:rsid w:val="00F60E93"/>
    <w:rsid w:val="00F6391B"/>
    <w:rsid w:val="00F653EF"/>
    <w:rsid w:val="00F67F42"/>
    <w:rsid w:val="00F72F26"/>
    <w:rsid w:val="00F74AF7"/>
    <w:rsid w:val="00F800F1"/>
    <w:rsid w:val="00F840E1"/>
    <w:rsid w:val="00F91466"/>
    <w:rsid w:val="00F921FC"/>
    <w:rsid w:val="00FA12D3"/>
    <w:rsid w:val="00FA1CD1"/>
    <w:rsid w:val="00FA396D"/>
    <w:rsid w:val="00FA4C2C"/>
    <w:rsid w:val="00FB49C0"/>
    <w:rsid w:val="00FB6128"/>
    <w:rsid w:val="00FB6723"/>
    <w:rsid w:val="00FC238A"/>
    <w:rsid w:val="00FC2D70"/>
    <w:rsid w:val="00FD282A"/>
    <w:rsid w:val="00FD597F"/>
    <w:rsid w:val="00FE17E7"/>
    <w:rsid w:val="00FE2166"/>
    <w:rsid w:val="00FE6937"/>
    <w:rsid w:val="00FE7941"/>
    <w:rsid w:val="00FF12E6"/>
    <w:rsid w:val="00FF314C"/>
    <w:rsid w:val="00FF6F30"/>
    <w:rsid w:val="00FF746A"/>
    <w:rsid w:val="00FF7953"/>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colormru v:ext="edit" colors="#eaeaea"/>
    </o:shapedefaults>
    <o:shapelayout v:ext="edit">
      <o:idmap v:ext="edit" data="1"/>
    </o:shapelayout>
  </w:shapeDefaults>
  <w:decimalSymbol w:val="."/>
  <w:listSeparator w:val=","/>
  <w14:docId w14:val="2D29DDC4"/>
  <w15:docId w15:val="{52A81A1E-E4E2-449D-A530-17D64262B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3594"/>
    <w:rPr>
      <w:sz w:val="24"/>
      <w:lang w:eastAsia="en-US"/>
    </w:rPr>
  </w:style>
  <w:style w:type="paragraph" w:styleId="Heading1">
    <w:name w:val="heading 1"/>
    <w:basedOn w:val="Normal"/>
    <w:next w:val="Normal"/>
    <w:qFormat/>
    <w:rsid w:val="008C6B8D"/>
    <w:pPr>
      <w:keepNext/>
      <w:outlineLvl w:val="0"/>
    </w:pPr>
    <w:rPr>
      <w:b/>
      <w:sz w:val="28"/>
    </w:rPr>
  </w:style>
  <w:style w:type="paragraph" w:styleId="Heading2">
    <w:name w:val="heading 2"/>
    <w:basedOn w:val="Normal"/>
    <w:next w:val="Normal"/>
    <w:qFormat/>
    <w:rsid w:val="008C6B8D"/>
    <w:pPr>
      <w:keepNext/>
      <w:outlineLvl w:val="1"/>
    </w:pPr>
    <w:rPr>
      <w:rFonts w:ascii="Arial" w:hAnsi="Arial" w:cs="Arial"/>
      <w:b/>
      <w:bCs/>
      <w:color w:val="FF0000"/>
    </w:rPr>
  </w:style>
  <w:style w:type="paragraph" w:styleId="Heading3">
    <w:name w:val="heading 3"/>
    <w:basedOn w:val="Normal"/>
    <w:next w:val="Normal"/>
    <w:qFormat/>
    <w:rsid w:val="008C6B8D"/>
    <w:pPr>
      <w:keepNext/>
      <w:outlineLvl w:val="2"/>
    </w:pPr>
    <w:rPr>
      <w:rFonts w:ascii="Arial" w:hAnsi="Arial" w:cs="Arial"/>
      <w:b/>
      <w:bCs/>
      <w:iCs/>
      <w:color w:val="0000FF"/>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8C6B8D"/>
    <w:rPr>
      <w:b/>
    </w:rPr>
  </w:style>
  <w:style w:type="paragraph" w:styleId="BodyText">
    <w:name w:val="Body Text"/>
    <w:basedOn w:val="Normal"/>
    <w:rsid w:val="008C6B8D"/>
    <w:pPr>
      <w:pBdr>
        <w:bottom w:val="single" w:sz="6" w:space="1" w:color="auto"/>
      </w:pBdr>
      <w:tabs>
        <w:tab w:val="left" w:pos="5850"/>
      </w:tabs>
    </w:pPr>
  </w:style>
  <w:style w:type="paragraph" w:styleId="BodyText2">
    <w:name w:val="Body Text 2"/>
    <w:basedOn w:val="Normal"/>
    <w:rsid w:val="008C6B8D"/>
    <w:pPr>
      <w:pBdr>
        <w:bottom w:val="single" w:sz="6" w:space="1" w:color="auto"/>
      </w:pBdr>
      <w:tabs>
        <w:tab w:val="left" w:pos="5850"/>
      </w:tabs>
    </w:pPr>
    <w:rPr>
      <w:b/>
    </w:rPr>
  </w:style>
  <w:style w:type="paragraph" w:styleId="DocumentMap">
    <w:name w:val="Document Map"/>
    <w:basedOn w:val="Normal"/>
    <w:semiHidden/>
    <w:rsid w:val="008C6B8D"/>
    <w:pPr>
      <w:shd w:val="clear" w:color="auto" w:fill="000080"/>
    </w:pPr>
    <w:rPr>
      <w:rFonts w:ascii="Tahoma" w:hAnsi="Tahoma"/>
    </w:rPr>
  </w:style>
  <w:style w:type="paragraph" w:customStyle="1" w:styleId="Blockquote">
    <w:name w:val="Blockquote"/>
    <w:basedOn w:val="Normal"/>
    <w:rsid w:val="008C6B8D"/>
    <w:pPr>
      <w:spacing w:before="100" w:after="100"/>
      <w:ind w:left="360" w:right="360"/>
    </w:pPr>
    <w:rPr>
      <w:snapToGrid w:val="0"/>
    </w:rPr>
  </w:style>
  <w:style w:type="paragraph" w:styleId="Header">
    <w:name w:val="header"/>
    <w:basedOn w:val="Normal"/>
    <w:link w:val="HeaderChar"/>
    <w:uiPriority w:val="99"/>
    <w:rsid w:val="008C6B8D"/>
    <w:pPr>
      <w:tabs>
        <w:tab w:val="center" w:pos="4320"/>
        <w:tab w:val="right" w:pos="8640"/>
      </w:tabs>
    </w:pPr>
  </w:style>
  <w:style w:type="paragraph" w:styleId="Footer">
    <w:name w:val="footer"/>
    <w:basedOn w:val="Normal"/>
    <w:link w:val="FooterChar"/>
    <w:rsid w:val="008C6B8D"/>
    <w:pPr>
      <w:tabs>
        <w:tab w:val="center" w:pos="4320"/>
        <w:tab w:val="right" w:pos="8640"/>
      </w:tabs>
    </w:pPr>
  </w:style>
  <w:style w:type="paragraph" w:styleId="BodyText3">
    <w:name w:val="Body Text 3"/>
    <w:basedOn w:val="Normal"/>
    <w:rsid w:val="008C6B8D"/>
    <w:rPr>
      <w:rFonts w:ascii="Arial" w:hAnsi="Arial" w:cs="Arial"/>
      <w:sz w:val="22"/>
    </w:rPr>
  </w:style>
  <w:style w:type="character" w:styleId="Hyperlink">
    <w:name w:val="Hyperlink"/>
    <w:basedOn w:val="DefaultParagraphFont"/>
    <w:rsid w:val="008C6B8D"/>
    <w:rPr>
      <w:color w:val="0000FF"/>
      <w:u w:val="single"/>
    </w:rPr>
  </w:style>
  <w:style w:type="paragraph" w:styleId="BalloonText">
    <w:name w:val="Balloon Text"/>
    <w:basedOn w:val="Normal"/>
    <w:semiHidden/>
    <w:rsid w:val="002C7632"/>
    <w:rPr>
      <w:rFonts w:ascii="Tahoma" w:hAnsi="Tahoma" w:cs="Tahoma"/>
      <w:sz w:val="16"/>
      <w:szCs w:val="16"/>
    </w:rPr>
  </w:style>
  <w:style w:type="table" w:styleId="TableGrid">
    <w:name w:val="Table Grid"/>
    <w:basedOn w:val="TableNormal"/>
    <w:rsid w:val="00E900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8618A"/>
    <w:pPr>
      <w:ind w:left="720"/>
      <w:contextualSpacing/>
    </w:pPr>
    <w:rPr>
      <w:rFonts w:eastAsia="Times New Roman"/>
      <w:szCs w:val="24"/>
    </w:rPr>
  </w:style>
  <w:style w:type="character" w:styleId="CommentReference">
    <w:name w:val="annotation reference"/>
    <w:basedOn w:val="DefaultParagraphFont"/>
    <w:rsid w:val="008D03C9"/>
    <w:rPr>
      <w:sz w:val="16"/>
      <w:szCs w:val="16"/>
    </w:rPr>
  </w:style>
  <w:style w:type="paragraph" w:styleId="CommentText">
    <w:name w:val="annotation text"/>
    <w:basedOn w:val="Normal"/>
    <w:link w:val="CommentTextChar"/>
    <w:rsid w:val="008D03C9"/>
    <w:rPr>
      <w:sz w:val="20"/>
    </w:rPr>
  </w:style>
  <w:style w:type="character" w:customStyle="1" w:styleId="CommentTextChar">
    <w:name w:val="Comment Text Char"/>
    <w:basedOn w:val="DefaultParagraphFont"/>
    <w:link w:val="CommentText"/>
    <w:rsid w:val="008D03C9"/>
    <w:rPr>
      <w:lang w:eastAsia="en-US"/>
    </w:rPr>
  </w:style>
  <w:style w:type="paragraph" w:styleId="CommentSubject">
    <w:name w:val="annotation subject"/>
    <w:basedOn w:val="CommentText"/>
    <w:next w:val="CommentText"/>
    <w:link w:val="CommentSubjectChar"/>
    <w:rsid w:val="008D03C9"/>
    <w:rPr>
      <w:b/>
      <w:bCs/>
    </w:rPr>
  </w:style>
  <w:style w:type="character" w:customStyle="1" w:styleId="CommentSubjectChar">
    <w:name w:val="Comment Subject Char"/>
    <w:basedOn w:val="CommentTextChar"/>
    <w:link w:val="CommentSubject"/>
    <w:rsid w:val="008D03C9"/>
    <w:rPr>
      <w:b/>
      <w:bCs/>
      <w:lang w:eastAsia="en-US"/>
    </w:rPr>
  </w:style>
  <w:style w:type="paragraph" w:customStyle="1" w:styleId="Default">
    <w:name w:val="Default"/>
    <w:rsid w:val="00A96F70"/>
    <w:pPr>
      <w:widowControl w:val="0"/>
      <w:autoSpaceDE w:val="0"/>
      <w:autoSpaceDN w:val="0"/>
      <w:adjustRightInd w:val="0"/>
    </w:pPr>
    <w:rPr>
      <w:rFonts w:ascii="Arial" w:hAnsi="Arial" w:cs="Arial"/>
      <w:color w:val="000000"/>
      <w:sz w:val="24"/>
      <w:szCs w:val="24"/>
    </w:rPr>
  </w:style>
  <w:style w:type="paragraph" w:styleId="Revision">
    <w:name w:val="Revision"/>
    <w:hidden/>
    <w:uiPriority w:val="99"/>
    <w:semiHidden/>
    <w:rsid w:val="00BD394D"/>
    <w:rPr>
      <w:sz w:val="24"/>
      <w:lang w:eastAsia="en-US"/>
    </w:rPr>
  </w:style>
  <w:style w:type="character" w:customStyle="1" w:styleId="FooterChar">
    <w:name w:val="Footer Char"/>
    <w:basedOn w:val="DefaultParagraphFont"/>
    <w:link w:val="Footer"/>
    <w:rsid w:val="00651A6D"/>
    <w:rPr>
      <w:sz w:val="24"/>
      <w:lang w:eastAsia="en-US"/>
    </w:rPr>
  </w:style>
  <w:style w:type="character" w:customStyle="1" w:styleId="HeaderChar">
    <w:name w:val="Header Char"/>
    <w:basedOn w:val="DefaultParagraphFont"/>
    <w:link w:val="Header"/>
    <w:uiPriority w:val="99"/>
    <w:rsid w:val="002B05AD"/>
    <w:rPr>
      <w:sz w:val="24"/>
      <w:lang w:eastAsia="en-US"/>
    </w:rPr>
  </w:style>
  <w:style w:type="character" w:styleId="FollowedHyperlink">
    <w:name w:val="FollowedHyperlink"/>
    <w:basedOn w:val="DefaultParagraphFont"/>
    <w:semiHidden/>
    <w:unhideWhenUsed/>
    <w:rsid w:val="005C742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918385">
      <w:bodyDiv w:val="1"/>
      <w:marLeft w:val="0"/>
      <w:marRight w:val="0"/>
      <w:marTop w:val="0"/>
      <w:marBottom w:val="0"/>
      <w:divBdr>
        <w:top w:val="none" w:sz="0" w:space="0" w:color="auto"/>
        <w:left w:val="none" w:sz="0" w:space="0" w:color="auto"/>
        <w:bottom w:val="none" w:sz="0" w:space="0" w:color="auto"/>
        <w:right w:val="none" w:sz="0" w:space="0" w:color="auto"/>
      </w:divBdr>
      <w:divsChild>
        <w:div w:id="22556004">
          <w:marLeft w:val="1166"/>
          <w:marRight w:val="0"/>
          <w:marTop w:val="77"/>
          <w:marBottom w:val="0"/>
          <w:divBdr>
            <w:top w:val="none" w:sz="0" w:space="0" w:color="auto"/>
            <w:left w:val="none" w:sz="0" w:space="0" w:color="auto"/>
            <w:bottom w:val="none" w:sz="0" w:space="0" w:color="auto"/>
            <w:right w:val="none" w:sz="0" w:space="0" w:color="auto"/>
          </w:divBdr>
        </w:div>
        <w:div w:id="65692954">
          <w:marLeft w:val="1166"/>
          <w:marRight w:val="0"/>
          <w:marTop w:val="77"/>
          <w:marBottom w:val="0"/>
          <w:divBdr>
            <w:top w:val="none" w:sz="0" w:space="0" w:color="auto"/>
            <w:left w:val="none" w:sz="0" w:space="0" w:color="auto"/>
            <w:bottom w:val="none" w:sz="0" w:space="0" w:color="auto"/>
            <w:right w:val="none" w:sz="0" w:space="0" w:color="auto"/>
          </w:divBdr>
        </w:div>
        <w:div w:id="260184037">
          <w:marLeft w:val="547"/>
          <w:marRight w:val="0"/>
          <w:marTop w:val="86"/>
          <w:marBottom w:val="0"/>
          <w:divBdr>
            <w:top w:val="none" w:sz="0" w:space="0" w:color="auto"/>
            <w:left w:val="none" w:sz="0" w:space="0" w:color="auto"/>
            <w:bottom w:val="none" w:sz="0" w:space="0" w:color="auto"/>
            <w:right w:val="none" w:sz="0" w:space="0" w:color="auto"/>
          </w:divBdr>
        </w:div>
        <w:div w:id="769005600">
          <w:marLeft w:val="1166"/>
          <w:marRight w:val="0"/>
          <w:marTop w:val="77"/>
          <w:marBottom w:val="0"/>
          <w:divBdr>
            <w:top w:val="none" w:sz="0" w:space="0" w:color="auto"/>
            <w:left w:val="none" w:sz="0" w:space="0" w:color="auto"/>
            <w:bottom w:val="none" w:sz="0" w:space="0" w:color="auto"/>
            <w:right w:val="none" w:sz="0" w:space="0" w:color="auto"/>
          </w:divBdr>
        </w:div>
        <w:div w:id="817111098">
          <w:marLeft w:val="1166"/>
          <w:marRight w:val="0"/>
          <w:marTop w:val="77"/>
          <w:marBottom w:val="0"/>
          <w:divBdr>
            <w:top w:val="none" w:sz="0" w:space="0" w:color="auto"/>
            <w:left w:val="none" w:sz="0" w:space="0" w:color="auto"/>
            <w:bottom w:val="none" w:sz="0" w:space="0" w:color="auto"/>
            <w:right w:val="none" w:sz="0" w:space="0" w:color="auto"/>
          </w:divBdr>
        </w:div>
        <w:div w:id="907493682">
          <w:marLeft w:val="547"/>
          <w:marRight w:val="0"/>
          <w:marTop w:val="86"/>
          <w:marBottom w:val="0"/>
          <w:divBdr>
            <w:top w:val="none" w:sz="0" w:space="0" w:color="auto"/>
            <w:left w:val="none" w:sz="0" w:space="0" w:color="auto"/>
            <w:bottom w:val="none" w:sz="0" w:space="0" w:color="auto"/>
            <w:right w:val="none" w:sz="0" w:space="0" w:color="auto"/>
          </w:divBdr>
        </w:div>
        <w:div w:id="946740795">
          <w:marLeft w:val="1166"/>
          <w:marRight w:val="0"/>
          <w:marTop w:val="77"/>
          <w:marBottom w:val="0"/>
          <w:divBdr>
            <w:top w:val="none" w:sz="0" w:space="0" w:color="auto"/>
            <w:left w:val="none" w:sz="0" w:space="0" w:color="auto"/>
            <w:bottom w:val="none" w:sz="0" w:space="0" w:color="auto"/>
            <w:right w:val="none" w:sz="0" w:space="0" w:color="auto"/>
          </w:divBdr>
        </w:div>
        <w:div w:id="1075977891">
          <w:marLeft w:val="1166"/>
          <w:marRight w:val="0"/>
          <w:marTop w:val="77"/>
          <w:marBottom w:val="0"/>
          <w:divBdr>
            <w:top w:val="none" w:sz="0" w:space="0" w:color="auto"/>
            <w:left w:val="none" w:sz="0" w:space="0" w:color="auto"/>
            <w:bottom w:val="none" w:sz="0" w:space="0" w:color="auto"/>
            <w:right w:val="none" w:sz="0" w:space="0" w:color="auto"/>
          </w:divBdr>
        </w:div>
        <w:div w:id="1091312198">
          <w:marLeft w:val="1166"/>
          <w:marRight w:val="0"/>
          <w:marTop w:val="77"/>
          <w:marBottom w:val="0"/>
          <w:divBdr>
            <w:top w:val="none" w:sz="0" w:space="0" w:color="auto"/>
            <w:left w:val="none" w:sz="0" w:space="0" w:color="auto"/>
            <w:bottom w:val="none" w:sz="0" w:space="0" w:color="auto"/>
            <w:right w:val="none" w:sz="0" w:space="0" w:color="auto"/>
          </w:divBdr>
        </w:div>
        <w:div w:id="1110198793">
          <w:marLeft w:val="547"/>
          <w:marRight w:val="0"/>
          <w:marTop w:val="86"/>
          <w:marBottom w:val="0"/>
          <w:divBdr>
            <w:top w:val="none" w:sz="0" w:space="0" w:color="auto"/>
            <w:left w:val="none" w:sz="0" w:space="0" w:color="auto"/>
            <w:bottom w:val="none" w:sz="0" w:space="0" w:color="auto"/>
            <w:right w:val="none" w:sz="0" w:space="0" w:color="auto"/>
          </w:divBdr>
        </w:div>
        <w:div w:id="1260868072">
          <w:marLeft w:val="1166"/>
          <w:marRight w:val="0"/>
          <w:marTop w:val="77"/>
          <w:marBottom w:val="0"/>
          <w:divBdr>
            <w:top w:val="none" w:sz="0" w:space="0" w:color="auto"/>
            <w:left w:val="none" w:sz="0" w:space="0" w:color="auto"/>
            <w:bottom w:val="none" w:sz="0" w:space="0" w:color="auto"/>
            <w:right w:val="none" w:sz="0" w:space="0" w:color="auto"/>
          </w:divBdr>
        </w:div>
        <w:div w:id="1278294634">
          <w:marLeft w:val="1166"/>
          <w:marRight w:val="0"/>
          <w:marTop w:val="77"/>
          <w:marBottom w:val="0"/>
          <w:divBdr>
            <w:top w:val="none" w:sz="0" w:space="0" w:color="auto"/>
            <w:left w:val="none" w:sz="0" w:space="0" w:color="auto"/>
            <w:bottom w:val="none" w:sz="0" w:space="0" w:color="auto"/>
            <w:right w:val="none" w:sz="0" w:space="0" w:color="auto"/>
          </w:divBdr>
        </w:div>
        <w:div w:id="1391686927">
          <w:marLeft w:val="1166"/>
          <w:marRight w:val="0"/>
          <w:marTop w:val="77"/>
          <w:marBottom w:val="0"/>
          <w:divBdr>
            <w:top w:val="none" w:sz="0" w:space="0" w:color="auto"/>
            <w:left w:val="none" w:sz="0" w:space="0" w:color="auto"/>
            <w:bottom w:val="none" w:sz="0" w:space="0" w:color="auto"/>
            <w:right w:val="none" w:sz="0" w:space="0" w:color="auto"/>
          </w:divBdr>
        </w:div>
        <w:div w:id="1417284717">
          <w:marLeft w:val="547"/>
          <w:marRight w:val="0"/>
          <w:marTop w:val="86"/>
          <w:marBottom w:val="0"/>
          <w:divBdr>
            <w:top w:val="none" w:sz="0" w:space="0" w:color="auto"/>
            <w:left w:val="none" w:sz="0" w:space="0" w:color="auto"/>
            <w:bottom w:val="none" w:sz="0" w:space="0" w:color="auto"/>
            <w:right w:val="none" w:sz="0" w:space="0" w:color="auto"/>
          </w:divBdr>
        </w:div>
        <w:div w:id="1762487860">
          <w:marLeft w:val="547"/>
          <w:marRight w:val="0"/>
          <w:marTop w:val="86"/>
          <w:marBottom w:val="0"/>
          <w:divBdr>
            <w:top w:val="none" w:sz="0" w:space="0" w:color="auto"/>
            <w:left w:val="none" w:sz="0" w:space="0" w:color="auto"/>
            <w:bottom w:val="none" w:sz="0" w:space="0" w:color="auto"/>
            <w:right w:val="none" w:sz="0" w:space="0" w:color="auto"/>
          </w:divBdr>
        </w:div>
        <w:div w:id="1807356722">
          <w:marLeft w:val="1166"/>
          <w:marRight w:val="0"/>
          <w:marTop w:val="77"/>
          <w:marBottom w:val="0"/>
          <w:divBdr>
            <w:top w:val="none" w:sz="0" w:space="0" w:color="auto"/>
            <w:left w:val="none" w:sz="0" w:space="0" w:color="auto"/>
            <w:bottom w:val="none" w:sz="0" w:space="0" w:color="auto"/>
            <w:right w:val="none" w:sz="0" w:space="0" w:color="auto"/>
          </w:divBdr>
        </w:div>
        <w:div w:id="1816603867">
          <w:marLeft w:val="1166"/>
          <w:marRight w:val="0"/>
          <w:marTop w:val="77"/>
          <w:marBottom w:val="0"/>
          <w:divBdr>
            <w:top w:val="none" w:sz="0" w:space="0" w:color="auto"/>
            <w:left w:val="none" w:sz="0" w:space="0" w:color="auto"/>
            <w:bottom w:val="none" w:sz="0" w:space="0" w:color="auto"/>
            <w:right w:val="none" w:sz="0" w:space="0" w:color="auto"/>
          </w:divBdr>
        </w:div>
        <w:div w:id="1967268798">
          <w:marLeft w:val="1166"/>
          <w:marRight w:val="0"/>
          <w:marTop w:val="77"/>
          <w:marBottom w:val="0"/>
          <w:divBdr>
            <w:top w:val="none" w:sz="0" w:space="0" w:color="auto"/>
            <w:left w:val="none" w:sz="0" w:space="0" w:color="auto"/>
            <w:bottom w:val="none" w:sz="0" w:space="0" w:color="auto"/>
            <w:right w:val="none" w:sz="0" w:space="0" w:color="auto"/>
          </w:divBdr>
        </w:div>
        <w:div w:id="2095277422">
          <w:marLeft w:val="547"/>
          <w:marRight w:val="0"/>
          <w:marTop w:val="86"/>
          <w:marBottom w:val="0"/>
          <w:divBdr>
            <w:top w:val="none" w:sz="0" w:space="0" w:color="auto"/>
            <w:left w:val="none" w:sz="0" w:space="0" w:color="auto"/>
            <w:bottom w:val="none" w:sz="0" w:space="0" w:color="auto"/>
            <w:right w:val="none" w:sz="0" w:space="0" w:color="auto"/>
          </w:divBdr>
        </w:div>
      </w:divsChild>
    </w:div>
    <w:div w:id="95247177">
      <w:bodyDiv w:val="1"/>
      <w:marLeft w:val="0"/>
      <w:marRight w:val="0"/>
      <w:marTop w:val="0"/>
      <w:marBottom w:val="0"/>
      <w:divBdr>
        <w:top w:val="none" w:sz="0" w:space="0" w:color="auto"/>
        <w:left w:val="none" w:sz="0" w:space="0" w:color="auto"/>
        <w:bottom w:val="none" w:sz="0" w:space="0" w:color="auto"/>
        <w:right w:val="none" w:sz="0" w:space="0" w:color="auto"/>
      </w:divBdr>
    </w:div>
    <w:div w:id="179979379">
      <w:bodyDiv w:val="1"/>
      <w:marLeft w:val="0"/>
      <w:marRight w:val="0"/>
      <w:marTop w:val="0"/>
      <w:marBottom w:val="0"/>
      <w:divBdr>
        <w:top w:val="none" w:sz="0" w:space="0" w:color="auto"/>
        <w:left w:val="none" w:sz="0" w:space="0" w:color="auto"/>
        <w:bottom w:val="none" w:sz="0" w:space="0" w:color="auto"/>
        <w:right w:val="none" w:sz="0" w:space="0" w:color="auto"/>
      </w:divBdr>
      <w:divsChild>
        <w:div w:id="59603061">
          <w:marLeft w:val="1166"/>
          <w:marRight w:val="0"/>
          <w:marTop w:val="77"/>
          <w:marBottom w:val="0"/>
          <w:divBdr>
            <w:top w:val="none" w:sz="0" w:space="0" w:color="auto"/>
            <w:left w:val="none" w:sz="0" w:space="0" w:color="auto"/>
            <w:bottom w:val="none" w:sz="0" w:space="0" w:color="auto"/>
            <w:right w:val="none" w:sz="0" w:space="0" w:color="auto"/>
          </w:divBdr>
        </w:div>
        <w:div w:id="266932699">
          <w:marLeft w:val="547"/>
          <w:marRight w:val="0"/>
          <w:marTop w:val="86"/>
          <w:marBottom w:val="0"/>
          <w:divBdr>
            <w:top w:val="none" w:sz="0" w:space="0" w:color="auto"/>
            <w:left w:val="none" w:sz="0" w:space="0" w:color="auto"/>
            <w:bottom w:val="none" w:sz="0" w:space="0" w:color="auto"/>
            <w:right w:val="none" w:sz="0" w:space="0" w:color="auto"/>
          </w:divBdr>
        </w:div>
        <w:div w:id="1488546557">
          <w:marLeft w:val="1166"/>
          <w:marRight w:val="0"/>
          <w:marTop w:val="77"/>
          <w:marBottom w:val="0"/>
          <w:divBdr>
            <w:top w:val="none" w:sz="0" w:space="0" w:color="auto"/>
            <w:left w:val="none" w:sz="0" w:space="0" w:color="auto"/>
            <w:bottom w:val="none" w:sz="0" w:space="0" w:color="auto"/>
            <w:right w:val="none" w:sz="0" w:space="0" w:color="auto"/>
          </w:divBdr>
        </w:div>
      </w:divsChild>
    </w:div>
    <w:div w:id="488636654">
      <w:bodyDiv w:val="1"/>
      <w:marLeft w:val="0"/>
      <w:marRight w:val="0"/>
      <w:marTop w:val="0"/>
      <w:marBottom w:val="0"/>
      <w:divBdr>
        <w:top w:val="none" w:sz="0" w:space="0" w:color="auto"/>
        <w:left w:val="none" w:sz="0" w:space="0" w:color="auto"/>
        <w:bottom w:val="none" w:sz="0" w:space="0" w:color="auto"/>
        <w:right w:val="none" w:sz="0" w:space="0" w:color="auto"/>
      </w:divBdr>
    </w:div>
    <w:div w:id="493883952">
      <w:bodyDiv w:val="1"/>
      <w:marLeft w:val="0"/>
      <w:marRight w:val="0"/>
      <w:marTop w:val="0"/>
      <w:marBottom w:val="0"/>
      <w:divBdr>
        <w:top w:val="none" w:sz="0" w:space="0" w:color="auto"/>
        <w:left w:val="none" w:sz="0" w:space="0" w:color="auto"/>
        <w:bottom w:val="none" w:sz="0" w:space="0" w:color="auto"/>
        <w:right w:val="none" w:sz="0" w:space="0" w:color="auto"/>
      </w:divBdr>
      <w:divsChild>
        <w:div w:id="462429233">
          <w:marLeft w:val="0"/>
          <w:marRight w:val="0"/>
          <w:marTop w:val="0"/>
          <w:marBottom w:val="0"/>
          <w:divBdr>
            <w:top w:val="none" w:sz="0" w:space="0" w:color="auto"/>
            <w:left w:val="none" w:sz="0" w:space="0" w:color="auto"/>
            <w:bottom w:val="none" w:sz="0" w:space="0" w:color="auto"/>
            <w:right w:val="none" w:sz="0" w:space="0" w:color="auto"/>
          </w:divBdr>
        </w:div>
      </w:divsChild>
    </w:div>
    <w:div w:id="742797673">
      <w:bodyDiv w:val="1"/>
      <w:marLeft w:val="0"/>
      <w:marRight w:val="0"/>
      <w:marTop w:val="0"/>
      <w:marBottom w:val="0"/>
      <w:divBdr>
        <w:top w:val="none" w:sz="0" w:space="0" w:color="auto"/>
        <w:left w:val="none" w:sz="0" w:space="0" w:color="auto"/>
        <w:bottom w:val="none" w:sz="0" w:space="0" w:color="auto"/>
        <w:right w:val="none" w:sz="0" w:space="0" w:color="auto"/>
      </w:divBdr>
    </w:div>
    <w:div w:id="842940988">
      <w:bodyDiv w:val="1"/>
      <w:marLeft w:val="0"/>
      <w:marRight w:val="0"/>
      <w:marTop w:val="0"/>
      <w:marBottom w:val="0"/>
      <w:divBdr>
        <w:top w:val="none" w:sz="0" w:space="0" w:color="auto"/>
        <w:left w:val="none" w:sz="0" w:space="0" w:color="auto"/>
        <w:bottom w:val="none" w:sz="0" w:space="0" w:color="auto"/>
        <w:right w:val="none" w:sz="0" w:space="0" w:color="auto"/>
      </w:divBdr>
      <w:divsChild>
        <w:div w:id="485632581">
          <w:marLeft w:val="0"/>
          <w:marRight w:val="0"/>
          <w:marTop w:val="0"/>
          <w:marBottom w:val="0"/>
          <w:divBdr>
            <w:top w:val="none" w:sz="0" w:space="0" w:color="auto"/>
            <w:left w:val="none" w:sz="0" w:space="0" w:color="auto"/>
            <w:bottom w:val="none" w:sz="0" w:space="0" w:color="auto"/>
            <w:right w:val="none" w:sz="0" w:space="0" w:color="auto"/>
          </w:divBdr>
        </w:div>
      </w:divsChild>
    </w:div>
    <w:div w:id="888147448">
      <w:bodyDiv w:val="1"/>
      <w:marLeft w:val="0"/>
      <w:marRight w:val="0"/>
      <w:marTop w:val="0"/>
      <w:marBottom w:val="0"/>
      <w:divBdr>
        <w:top w:val="none" w:sz="0" w:space="0" w:color="auto"/>
        <w:left w:val="none" w:sz="0" w:space="0" w:color="auto"/>
        <w:bottom w:val="none" w:sz="0" w:space="0" w:color="auto"/>
        <w:right w:val="none" w:sz="0" w:space="0" w:color="auto"/>
      </w:divBdr>
    </w:div>
    <w:div w:id="966860783">
      <w:bodyDiv w:val="1"/>
      <w:marLeft w:val="0"/>
      <w:marRight w:val="0"/>
      <w:marTop w:val="0"/>
      <w:marBottom w:val="0"/>
      <w:divBdr>
        <w:top w:val="none" w:sz="0" w:space="0" w:color="auto"/>
        <w:left w:val="none" w:sz="0" w:space="0" w:color="auto"/>
        <w:bottom w:val="none" w:sz="0" w:space="0" w:color="auto"/>
        <w:right w:val="none" w:sz="0" w:space="0" w:color="auto"/>
      </w:divBdr>
    </w:div>
    <w:div w:id="981619545">
      <w:bodyDiv w:val="1"/>
      <w:marLeft w:val="0"/>
      <w:marRight w:val="0"/>
      <w:marTop w:val="0"/>
      <w:marBottom w:val="0"/>
      <w:divBdr>
        <w:top w:val="none" w:sz="0" w:space="0" w:color="auto"/>
        <w:left w:val="none" w:sz="0" w:space="0" w:color="auto"/>
        <w:bottom w:val="none" w:sz="0" w:space="0" w:color="auto"/>
        <w:right w:val="none" w:sz="0" w:space="0" w:color="auto"/>
      </w:divBdr>
      <w:divsChild>
        <w:div w:id="224489216">
          <w:marLeft w:val="1166"/>
          <w:marRight w:val="0"/>
          <w:marTop w:val="77"/>
          <w:marBottom w:val="0"/>
          <w:divBdr>
            <w:top w:val="none" w:sz="0" w:space="0" w:color="auto"/>
            <w:left w:val="none" w:sz="0" w:space="0" w:color="auto"/>
            <w:bottom w:val="none" w:sz="0" w:space="0" w:color="auto"/>
            <w:right w:val="none" w:sz="0" w:space="0" w:color="auto"/>
          </w:divBdr>
        </w:div>
        <w:div w:id="639657496">
          <w:marLeft w:val="1166"/>
          <w:marRight w:val="0"/>
          <w:marTop w:val="77"/>
          <w:marBottom w:val="0"/>
          <w:divBdr>
            <w:top w:val="none" w:sz="0" w:space="0" w:color="auto"/>
            <w:left w:val="none" w:sz="0" w:space="0" w:color="auto"/>
            <w:bottom w:val="none" w:sz="0" w:space="0" w:color="auto"/>
            <w:right w:val="none" w:sz="0" w:space="0" w:color="auto"/>
          </w:divBdr>
        </w:div>
        <w:div w:id="1900507011">
          <w:marLeft w:val="1166"/>
          <w:marRight w:val="0"/>
          <w:marTop w:val="77"/>
          <w:marBottom w:val="0"/>
          <w:divBdr>
            <w:top w:val="none" w:sz="0" w:space="0" w:color="auto"/>
            <w:left w:val="none" w:sz="0" w:space="0" w:color="auto"/>
            <w:bottom w:val="none" w:sz="0" w:space="0" w:color="auto"/>
            <w:right w:val="none" w:sz="0" w:space="0" w:color="auto"/>
          </w:divBdr>
        </w:div>
        <w:div w:id="2042585562">
          <w:marLeft w:val="547"/>
          <w:marRight w:val="0"/>
          <w:marTop w:val="86"/>
          <w:marBottom w:val="0"/>
          <w:divBdr>
            <w:top w:val="none" w:sz="0" w:space="0" w:color="auto"/>
            <w:left w:val="none" w:sz="0" w:space="0" w:color="auto"/>
            <w:bottom w:val="none" w:sz="0" w:space="0" w:color="auto"/>
            <w:right w:val="none" w:sz="0" w:space="0" w:color="auto"/>
          </w:divBdr>
        </w:div>
      </w:divsChild>
    </w:div>
    <w:div w:id="1061251365">
      <w:bodyDiv w:val="1"/>
      <w:marLeft w:val="0"/>
      <w:marRight w:val="0"/>
      <w:marTop w:val="0"/>
      <w:marBottom w:val="0"/>
      <w:divBdr>
        <w:top w:val="none" w:sz="0" w:space="0" w:color="auto"/>
        <w:left w:val="none" w:sz="0" w:space="0" w:color="auto"/>
        <w:bottom w:val="none" w:sz="0" w:space="0" w:color="auto"/>
        <w:right w:val="none" w:sz="0" w:space="0" w:color="auto"/>
      </w:divBdr>
      <w:divsChild>
        <w:div w:id="173763170">
          <w:marLeft w:val="1886"/>
          <w:marRight w:val="0"/>
          <w:marTop w:val="67"/>
          <w:marBottom w:val="0"/>
          <w:divBdr>
            <w:top w:val="none" w:sz="0" w:space="0" w:color="auto"/>
            <w:left w:val="none" w:sz="0" w:space="0" w:color="auto"/>
            <w:bottom w:val="none" w:sz="0" w:space="0" w:color="auto"/>
            <w:right w:val="none" w:sz="0" w:space="0" w:color="auto"/>
          </w:divBdr>
        </w:div>
        <w:div w:id="388649105">
          <w:marLeft w:val="547"/>
          <w:marRight w:val="0"/>
          <w:marTop w:val="86"/>
          <w:marBottom w:val="0"/>
          <w:divBdr>
            <w:top w:val="none" w:sz="0" w:space="0" w:color="auto"/>
            <w:left w:val="none" w:sz="0" w:space="0" w:color="auto"/>
            <w:bottom w:val="none" w:sz="0" w:space="0" w:color="auto"/>
            <w:right w:val="none" w:sz="0" w:space="0" w:color="auto"/>
          </w:divBdr>
        </w:div>
        <w:div w:id="976105517">
          <w:marLeft w:val="1886"/>
          <w:marRight w:val="0"/>
          <w:marTop w:val="67"/>
          <w:marBottom w:val="0"/>
          <w:divBdr>
            <w:top w:val="none" w:sz="0" w:space="0" w:color="auto"/>
            <w:left w:val="none" w:sz="0" w:space="0" w:color="auto"/>
            <w:bottom w:val="none" w:sz="0" w:space="0" w:color="auto"/>
            <w:right w:val="none" w:sz="0" w:space="0" w:color="auto"/>
          </w:divBdr>
        </w:div>
        <w:div w:id="1131559104">
          <w:marLeft w:val="1166"/>
          <w:marRight w:val="0"/>
          <w:marTop w:val="77"/>
          <w:marBottom w:val="0"/>
          <w:divBdr>
            <w:top w:val="none" w:sz="0" w:space="0" w:color="auto"/>
            <w:left w:val="none" w:sz="0" w:space="0" w:color="auto"/>
            <w:bottom w:val="none" w:sz="0" w:space="0" w:color="auto"/>
            <w:right w:val="none" w:sz="0" w:space="0" w:color="auto"/>
          </w:divBdr>
        </w:div>
        <w:div w:id="1371765475">
          <w:marLeft w:val="1886"/>
          <w:marRight w:val="0"/>
          <w:marTop w:val="67"/>
          <w:marBottom w:val="0"/>
          <w:divBdr>
            <w:top w:val="none" w:sz="0" w:space="0" w:color="auto"/>
            <w:left w:val="none" w:sz="0" w:space="0" w:color="auto"/>
            <w:bottom w:val="none" w:sz="0" w:space="0" w:color="auto"/>
            <w:right w:val="none" w:sz="0" w:space="0" w:color="auto"/>
          </w:divBdr>
        </w:div>
        <w:div w:id="1476946860">
          <w:marLeft w:val="1166"/>
          <w:marRight w:val="0"/>
          <w:marTop w:val="77"/>
          <w:marBottom w:val="0"/>
          <w:divBdr>
            <w:top w:val="none" w:sz="0" w:space="0" w:color="auto"/>
            <w:left w:val="none" w:sz="0" w:space="0" w:color="auto"/>
            <w:bottom w:val="none" w:sz="0" w:space="0" w:color="auto"/>
            <w:right w:val="none" w:sz="0" w:space="0" w:color="auto"/>
          </w:divBdr>
        </w:div>
        <w:div w:id="1794009521">
          <w:marLeft w:val="1166"/>
          <w:marRight w:val="0"/>
          <w:marTop w:val="77"/>
          <w:marBottom w:val="0"/>
          <w:divBdr>
            <w:top w:val="none" w:sz="0" w:space="0" w:color="auto"/>
            <w:left w:val="none" w:sz="0" w:space="0" w:color="auto"/>
            <w:bottom w:val="none" w:sz="0" w:space="0" w:color="auto"/>
            <w:right w:val="none" w:sz="0" w:space="0" w:color="auto"/>
          </w:divBdr>
        </w:div>
      </w:divsChild>
    </w:div>
    <w:div w:id="1127818659">
      <w:bodyDiv w:val="1"/>
      <w:marLeft w:val="0"/>
      <w:marRight w:val="0"/>
      <w:marTop w:val="0"/>
      <w:marBottom w:val="0"/>
      <w:divBdr>
        <w:top w:val="none" w:sz="0" w:space="0" w:color="auto"/>
        <w:left w:val="none" w:sz="0" w:space="0" w:color="auto"/>
        <w:bottom w:val="none" w:sz="0" w:space="0" w:color="auto"/>
        <w:right w:val="none" w:sz="0" w:space="0" w:color="auto"/>
      </w:divBdr>
      <w:divsChild>
        <w:div w:id="1525900240">
          <w:marLeft w:val="0"/>
          <w:marRight w:val="0"/>
          <w:marTop w:val="0"/>
          <w:marBottom w:val="0"/>
          <w:divBdr>
            <w:top w:val="none" w:sz="0" w:space="0" w:color="auto"/>
            <w:left w:val="none" w:sz="0" w:space="0" w:color="auto"/>
            <w:bottom w:val="none" w:sz="0" w:space="0" w:color="auto"/>
            <w:right w:val="none" w:sz="0" w:space="0" w:color="auto"/>
          </w:divBdr>
          <w:divsChild>
            <w:div w:id="241989622">
              <w:marLeft w:val="0"/>
              <w:marRight w:val="0"/>
              <w:marTop w:val="0"/>
              <w:marBottom w:val="0"/>
              <w:divBdr>
                <w:top w:val="none" w:sz="0" w:space="0" w:color="auto"/>
                <w:left w:val="none" w:sz="0" w:space="0" w:color="auto"/>
                <w:bottom w:val="none" w:sz="0" w:space="0" w:color="auto"/>
                <w:right w:val="none" w:sz="0" w:space="0" w:color="auto"/>
              </w:divBdr>
            </w:div>
            <w:div w:id="271254140">
              <w:marLeft w:val="0"/>
              <w:marRight w:val="0"/>
              <w:marTop w:val="0"/>
              <w:marBottom w:val="0"/>
              <w:divBdr>
                <w:top w:val="none" w:sz="0" w:space="0" w:color="auto"/>
                <w:left w:val="none" w:sz="0" w:space="0" w:color="auto"/>
                <w:bottom w:val="none" w:sz="0" w:space="0" w:color="auto"/>
                <w:right w:val="none" w:sz="0" w:space="0" w:color="auto"/>
              </w:divBdr>
            </w:div>
            <w:div w:id="378943055">
              <w:marLeft w:val="0"/>
              <w:marRight w:val="0"/>
              <w:marTop w:val="0"/>
              <w:marBottom w:val="0"/>
              <w:divBdr>
                <w:top w:val="none" w:sz="0" w:space="0" w:color="auto"/>
                <w:left w:val="none" w:sz="0" w:space="0" w:color="auto"/>
                <w:bottom w:val="none" w:sz="0" w:space="0" w:color="auto"/>
                <w:right w:val="none" w:sz="0" w:space="0" w:color="auto"/>
              </w:divBdr>
            </w:div>
            <w:div w:id="1004236230">
              <w:marLeft w:val="0"/>
              <w:marRight w:val="0"/>
              <w:marTop w:val="0"/>
              <w:marBottom w:val="0"/>
              <w:divBdr>
                <w:top w:val="none" w:sz="0" w:space="0" w:color="auto"/>
                <w:left w:val="none" w:sz="0" w:space="0" w:color="auto"/>
                <w:bottom w:val="none" w:sz="0" w:space="0" w:color="auto"/>
                <w:right w:val="none" w:sz="0" w:space="0" w:color="auto"/>
              </w:divBdr>
            </w:div>
            <w:div w:id="1013268842">
              <w:marLeft w:val="0"/>
              <w:marRight w:val="0"/>
              <w:marTop w:val="0"/>
              <w:marBottom w:val="0"/>
              <w:divBdr>
                <w:top w:val="none" w:sz="0" w:space="0" w:color="auto"/>
                <w:left w:val="none" w:sz="0" w:space="0" w:color="auto"/>
                <w:bottom w:val="none" w:sz="0" w:space="0" w:color="auto"/>
                <w:right w:val="none" w:sz="0" w:space="0" w:color="auto"/>
              </w:divBdr>
            </w:div>
            <w:div w:id="1418557491">
              <w:marLeft w:val="0"/>
              <w:marRight w:val="0"/>
              <w:marTop w:val="0"/>
              <w:marBottom w:val="0"/>
              <w:divBdr>
                <w:top w:val="none" w:sz="0" w:space="0" w:color="auto"/>
                <w:left w:val="none" w:sz="0" w:space="0" w:color="auto"/>
                <w:bottom w:val="none" w:sz="0" w:space="0" w:color="auto"/>
                <w:right w:val="none" w:sz="0" w:space="0" w:color="auto"/>
              </w:divBdr>
            </w:div>
            <w:div w:id="1559633502">
              <w:marLeft w:val="0"/>
              <w:marRight w:val="0"/>
              <w:marTop w:val="0"/>
              <w:marBottom w:val="0"/>
              <w:divBdr>
                <w:top w:val="none" w:sz="0" w:space="0" w:color="auto"/>
                <w:left w:val="none" w:sz="0" w:space="0" w:color="auto"/>
                <w:bottom w:val="none" w:sz="0" w:space="0" w:color="auto"/>
                <w:right w:val="none" w:sz="0" w:space="0" w:color="auto"/>
              </w:divBdr>
            </w:div>
            <w:div w:id="1567104128">
              <w:marLeft w:val="0"/>
              <w:marRight w:val="0"/>
              <w:marTop w:val="0"/>
              <w:marBottom w:val="0"/>
              <w:divBdr>
                <w:top w:val="none" w:sz="0" w:space="0" w:color="auto"/>
                <w:left w:val="none" w:sz="0" w:space="0" w:color="auto"/>
                <w:bottom w:val="none" w:sz="0" w:space="0" w:color="auto"/>
                <w:right w:val="none" w:sz="0" w:space="0" w:color="auto"/>
              </w:divBdr>
            </w:div>
            <w:div w:id="170629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963885">
      <w:bodyDiv w:val="1"/>
      <w:marLeft w:val="0"/>
      <w:marRight w:val="0"/>
      <w:marTop w:val="0"/>
      <w:marBottom w:val="0"/>
      <w:divBdr>
        <w:top w:val="none" w:sz="0" w:space="0" w:color="auto"/>
        <w:left w:val="none" w:sz="0" w:space="0" w:color="auto"/>
        <w:bottom w:val="none" w:sz="0" w:space="0" w:color="auto"/>
        <w:right w:val="none" w:sz="0" w:space="0" w:color="auto"/>
      </w:divBdr>
      <w:divsChild>
        <w:div w:id="94833390">
          <w:marLeft w:val="0"/>
          <w:marRight w:val="0"/>
          <w:marTop w:val="0"/>
          <w:marBottom w:val="0"/>
          <w:divBdr>
            <w:top w:val="none" w:sz="0" w:space="0" w:color="auto"/>
            <w:left w:val="none" w:sz="0" w:space="0" w:color="auto"/>
            <w:bottom w:val="none" w:sz="0" w:space="0" w:color="auto"/>
            <w:right w:val="none" w:sz="0" w:space="0" w:color="auto"/>
          </w:divBdr>
          <w:divsChild>
            <w:div w:id="120267545">
              <w:marLeft w:val="0"/>
              <w:marRight w:val="0"/>
              <w:marTop w:val="0"/>
              <w:marBottom w:val="0"/>
              <w:divBdr>
                <w:top w:val="none" w:sz="0" w:space="0" w:color="auto"/>
                <w:left w:val="none" w:sz="0" w:space="0" w:color="auto"/>
                <w:bottom w:val="none" w:sz="0" w:space="0" w:color="auto"/>
                <w:right w:val="none" w:sz="0" w:space="0" w:color="auto"/>
              </w:divBdr>
            </w:div>
            <w:div w:id="352608152">
              <w:marLeft w:val="0"/>
              <w:marRight w:val="0"/>
              <w:marTop w:val="0"/>
              <w:marBottom w:val="0"/>
              <w:divBdr>
                <w:top w:val="none" w:sz="0" w:space="0" w:color="auto"/>
                <w:left w:val="none" w:sz="0" w:space="0" w:color="auto"/>
                <w:bottom w:val="none" w:sz="0" w:space="0" w:color="auto"/>
                <w:right w:val="none" w:sz="0" w:space="0" w:color="auto"/>
              </w:divBdr>
            </w:div>
            <w:div w:id="437872117">
              <w:marLeft w:val="0"/>
              <w:marRight w:val="0"/>
              <w:marTop w:val="0"/>
              <w:marBottom w:val="0"/>
              <w:divBdr>
                <w:top w:val="none" w:sz="0" w:space="0" w:color="auto"/>
                <w:left w:val="none" w:sz="0" w:space="0" w:color="auto"/>
                <w:bottom w:val="none" w:sz="0" w:space="0" w:color="auto"/>
                <w:right w:val="none" w:sz="0" w:space="0" w:color="auto"/>
              </w:divBdr>
            </w:div>
            <w:div w:id="1997412211">
              <w:marLeft w:val="0"/>
              <w:marRight w:val="0"/>
              <w:marTop w:val="0"/>
              <w:marBottom w:val="0"/>
              <w:divBdr>
                <w:top w:val="none" w:sz="0" w:space="0" w:color="auto"/>
                <w:left w:val="none" w:sz="0" w:space="0" w:color="auto"/>
                <w:bottom w:val="none" w:sz="0" w:space="0" w:color="auto"/>
                <w:right w:val="none" w:sz="0" w:space="0" w:color="auto"/>
              </w:divBdr>
            </w:div>
            <w:div w:id="2085297191">
              <w:marLeft w:val="0"/>
              <w:marRight w:val="0"/>
              <w:marTop w:val="0"/>
              <w:marBottom w:val="0"/>
              <w:divBdr>
                <w:top w:val="none" w:sz="0" w:space="0" w:color="auto"/>
                <w:left w:val="none" w:sz="0" w:space="0" w:color="auto"/>
                <w:bottom w:val="none" w:sz="0" w:space="0" w:color="auto"/>
                <w:right w:val="none" w:sz="0" w:space="0" w:color="auto"/>
              </w:divBdr>
            </w:div>
            <w:div w:id="214508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422812">
      <w:bodyDiv w:val="1"/>
      <w:marLeft w:val="0"/>
      <w:marRight w:val="0"/>
      <w:marTop w:val="0"/>
      <w:marBottom w:val="0"/>
      <w:divBdr>
        <w:top w:val="none" w:sz="0" w:space="0" w:color="auto"/>
        <w:left w:val="none" w:sz="0" w:space="0" w:color="auto"/>
        <w:bottom w:val="none" w:sz="0" w:space="0" w:color="auto"/>
        <w:right w:val="none" w:sz="0" w:space="0" w:color="auto"/>
      </w:divBdr>
    </w:div>
    <w:div w:id="1362627852">
      <w:bodyDiv w:val="1"/>
      <w:marLeft w:val="0"/>
      <w:marRight w:val="0"/>
      <w:marTop w:val="0"/>
      <w:marBottom w:val="0"/>
      <w:divBdr>
        <w:top w:val="none" w:sz="0" w:space="0" w:color="auto"/>
        <w:left w:val="none" w:sz="0" w:space="0" w:color="auto"/>
        <w:bottom w:val="none" w:sz="0" w:space="0" w:color="auto"/>
        <w:right w:val="none" w:sz="0" w:space="0" w:color="auto"/>
      </w:divBdr>
    </w:div>
    <w:div w:id="1471438587">
      <w:bodyDiv w:val="1"/>
      <w:marLeft w:val="0"/>
      <w:marRight w:val="0"/>
      <w:marTop w:val="0"/>
      <w:marBottom w:val="0"/>
      <w:divBdr>
        <w:top w:val="none" w:sz="0" w:space="0" w:color="auto"/>
        <w:left w:val="none" w:sz="0" w:space="0" w:color="auto"/>
        <w:bottom w:val="none" w:sz="0" w:space="0" w:color="auto"/>
        <w:right w:val="none" w:sz="0" w:space="0" w:color="auto"/>
      </w:divBdr>
      <w:divsChild>
        <w:div w:id="1401749903">
          <w:marLeft w:val="0"/>
          <w:marRight w:val="0"/>
          <w:marTop w:val="0"/>
          <w:marBottom w:val="0"/>
          <w:divBdr>
            <w:top w:val="none" w:sz="0" w:space="0" w:color="auto"/>
            <w:left w:val="none" w:sz="0" w:space="0" w:color="auto"/>
            <w:bottom w:val="none" w:sz="0" w:space="0" w:color="auto"/>
            <w:right w:val="none" w:sz="0" w:space="0" w:color="auto"/>
          </w:divBdr>
          <w:divsChild>
            <w:div w:id="104423081">
              <w:marLeft w:val="0"/>
              <w:marRight w:val="0"/>
              <w:marTop w:val="0"/>
              <w:marBottom w:val="0"/>
              <w:divBdr>
                <w:top w:val="none" w:sz="0" w:space="0" w:color="auto"/>
                <w:left w:val="none" w:sz="0" w:space="0" w:color="auto"/>
                <w:bottom w:val="none" w:sz="0" w:space="0" w:color="auto"/>
                <w:right w:val="none" w:sz="0" w:space="0" w:color="auto"/>
              </w:divBdr>
            </w:div>
            <w:div w:id="709645942">
              <w:marLeft w:val="0"/>
              <w:marRight w:val="0"/>
              <w:marTop w:val="0"/>
              <w:marBottom w:val="0"/>
              <w:divBdr>
                <w:top w:val="none" w:sz="0" w:space="0" w:color="auto"/>
                <w:left w:val="none" w:sz="0" w:space="0" w:color="auto"/>
                <w:bottom w:val="none" w:sz="0" w:space="0" w:color="auto"/>
                <w:right w:val="none" w:sz="0" w:space="0" w:color="auto"/>
              </w:divBdr>
            </w:div>
            <w:div w:id="796223297">
              <w:marLeft w:val="0"/>
              <w:marRight w:val="0"/>
              <w:marTop w:val="0"/>
              <w:marBottom w:val="0"/>
              <w:divBdr>
                <w:top w:val="none" w:sz="0" w:space="0" w:color="auto"/>
                <w:left w:val="none" w:sz="0" w:space="0" w:color="auto"/>
                <w:bottom w:val="none" w:sz="0" w:space="0" w:color="auto"/>
                <w:right w:val="none" w:sz="0" w:space="0" w:color="auto"/>
              </w:divBdr>
            </w:div>
            <w:div w:id="1035346614">
              <w:marLeft w:val="0"/>
              <w:marRight w:val="0"/>
              <w:marTop w:val="0"/>
              <w:marBottom w:val="0"/>
              <w:divBdr>
                <w:top w:val="none" w:sz="0" w:space="0" w:color="auto"/>
                <w:left w:val="none" w:sz="0" w:space="0" w:color="auto"/>
                <w:bottom w:val="none" w:sz="0" w:space="0" w:color="auto"/>
                <w:right w:val="none" w:sz="0" w:space="0" w:color="auto"/>
              </w:divBdr>
            </w:div>
            <w:div w:id="1346637388">
              <w:marLeft w:val="0"/>
              <w:marRight w:val="0"/>
              <w:marTop w:val="0"/>
              <w:marBottom w:val="0"/>
              <w:divBdr>
                <w:top w:val="none" w:sz="0" w:space="0" w:color="auto"/>
                <w:left w:val="none" w:sz="0" w:space="0" w:color="auto"/>
                <w:bottom w:val="none" w:sz="0" w:space="0" w:color="auto"/>
                <w:right w:val="none" w:sz="0" w:space="0" w:color="auto"/>
              </w:divBdr>
            </w:div>
            <w:div w:id="213077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920059">
      <w:bodyDiv w:val="1"/>
      <w:marLeft w:val="0"/>
      <w:marRight w:val="0"/>
      <w:marTop w:val="0"/>
      <w:marBottom w:val="0"/>
      <w:divBdr>
        <w:top w:val="none" w:sz="0" w:space="0" w:color="auto"/>
        <w:left w:val="none" w:sz="0" w:space="0" w:color="auto"/>
        <w:bottom w:val="none" w:sz="0" w:space="0" w:color="auto"/>
        <w:right w:val="none" w:sz="0" w:space="0" w:color="auto"/>
      </w:divBdr>
    </w:div>
    <w:div w:id="1785733934">
      <w:bodyDiv w:val="1"/>
      <w:marLeft w:val="0"/>
      <w:marRight w:val="0"/>
      <w:marTop w:val="0"/>
      <w:marBottom w:val="0"/>
      <w:divBdr>
        <w:top w:val="none" w:sz="0" w:space="0" w:color="auto"/>
        <w:left w:val="none" w:sz="0" w:space="0" w:color="auto"/>
        <w:bottom w:val="none" w:sz="0" w:space="0" w:color="auto"/>
        <w:right w:val="none" w:sz="0" w:space="0" w:color="auto"/>
      </w:divBdr>
      <w:divsChild>
        <w:div w:id="1020165175">
          <w:marLeft w:val="1166"/>
          <w:marRight w:val="0"/>
          <w:marTop w:val="77"/>
          <w:marBottom w:val="0"/>
          <w:divBdr>
            <w:top w:val="none" w:sz="0" w:space="0" w:color="auto"/>
            <w:left w:val="none" w:sz="0" w:space="0" w:color="auto"/>
            <w:bottom w:val="none" w:sz="0" w:space="0" w:color="auto"/>
            <w:right w:val="none" w:sz="0" w:space="0" w:color="auto"/>
          </w:divBdr>
        </w:div>
      </w:divsChild>
    </w:div>
    <w:div w:id="1965503745">
      <w:bodyDiv w:val="1"/>
      <w:marLeft w:val="0"/>
      <w:marRight w:val="0"/>
      <w:marTop w:val="0"/>
      <w:marBottom w:val="0"/>
      <w:divBdr>
        <w:top w:val="none" w:sz="0" w:space="0" w:color="auto"/>
        <w:left w:val="none" w:sz="0" w:space="0" w:color="auto"/>
        <w:bottom w:val="none" w:sz="0" w:space="0" w:color="auto"/>
        <w:right w:val="none" w:sz="0" w:space="0" w:color="auto"/>
      </w:divBdr>
      <w:divsChild>
        <w:div w:id="1260408193">
          <w:marLeft w:val="0"/>
          <w:marRight w:val="0"/>
          <w:marTop w:val="0"/>
          <w:marBottom w:val="0"/>
          <w:divBdr>
            <w:top w:val="none" w:sz="0" w:space="0" w:color="auto"/>
            <w:left w:val="none" w:sz="0" w:space="0" w:color="auto"/>
            <w:bottom w:val="none" w:sz="0" w:space="0" w:color="auto"/>
            <w:right w:val="none" w:sz="0" w:space="0" w:color="auto"/>
          </w:divBdr>
          <w:divsChild>
            <w:div w:id="114760702">
              <w:marLeft w:val="0"/>
              <w:marRight w:val="0"/>
              <w:marTop w:val="0"/>
              <w:marBottom w:val="0"/>
              <w:divBdr>
                <w:top w:val="none" w:sz="0" w:space="0" w:color="auto"/>
                <w:left w:val="none" w:sz="0" w:space="0" w:color="auto"/>
                <w:bottom w:val="none" w:sz="0" w:space="0" w:color="auto"/>
                <w:right w:val="none" w:sz="0" w:space="0" w:color="auto"/>
              </w:divBdr>
            </w:div>
            <w:div w:id="1179347373">
              <w:marLeft w:val="0"/>
              <w:marRight w:val="0"/>
              <w:marTop w:val="0"/>
              <w:marBottom w:val="0"/>
              <w:divBdr>
                <w:top w:val="none" w:sz="0" w:space="0" w:color="auto"/>
                <w:left w:val="none" w:sz="0" w:space="0" w:color="auto"/>
                <w:bottom w:val="none" w:sz="0" w:space="0" w:color="auto"/>
                <w:right w:val="none" w:sz="0" w:space="0" w:color="auto"/>
              </w:divBdr>
            </w:div>
            <w:div w:id="1968126029">
              <w:marLeft w:val="0"/>
              <w:marRight w:val="0"/>
              <w:marTop w:val="0"/>
              <w:marBottom w:val="0"/>
              <w:divBdr>
                <w:top w:val="none" w:sz="0" w:space="0" w:color="auto"/>
                <w:left w:val="none" w:sz="0" w:space="0" w:color="auto"/>
                <w:bottom w:val="none" w:sz="0" w:space="0" w:color="auto"/>
                <w:right w:val="none" w:sz="0" w:space="0" w:color="auto"/>
              </w:divBdr>
            </w:div>
            <w:div w:id="2038850919">
              <w:marLeft w:val="0"/>
              <w:marRight w:val="0"/>
              <w:marTop w:val="0"/>
              <w:marBottom w:val="0"/>
              <w:divBdr>
                <w:top w:val="none" w:sz="0" w:space="0" w:color="auto"/>
                <w:left w:val="none" w:sz="0" w:space="0" w:color="auto"/>
                <w:bottom w:val="none" w:sz="0" w:space="0" w:color="auto"/>
                <w:right w:val="none" w:sz="0" w:space="0" w:color="auto"/>
              </w:divBdr>
            </w:div>
            <w:div w:id="207947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097843">
      <w:bodyDiv w:val="1"/>
      <w:marLeft w:val="0"/>
      <w:marRight w:val="0"/>
      <w:marTop w:val="0"/>
      <w:marBottom w:val="0"/>
      <w:divBdr>
        <w:top w:val="none" w:sz="0" w:space="0" w:color="auto"/>
        <w:left w:val="none" w:sz="0" w:space="0" w:color="auto"/>
        <w:bottom w:val="none" w:sz="0" w:space="0" w:color="auto"/>
        <w:right w:val="none" w:sz="0" w:space="0" w:color="auto"/>
      </w:divBdr>
    </w:div>
    <w:div w:id="1981879258">
      <w:bodyDiv w:val="1"/>
      <w:marLeft w:val="0"/>
      <w:marRight w:val="0"/>
      <w:marTop w:val="0"/>
      <w:marBottom w:val="0"/>
      <w:divBdr>
        <w:top w:val="none" w:sz="0" w:space="0" w:color="auto"/>
        <w:left w:val="none" w:sz="0" w:space="0" w:color="auto"/>
        <w:bottom w:val="none" w:sz="0" w:space="0" w:color="auto"/>
        <w:right w:val="none" w:sz="0" w:space="0" w:color="auto"/>
      </w:divBdr>
    </w:div>
    <w:div w:id="2066180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anvio.jp/en/compati/hdd/ot_ehdd/game/index.htm" TargetMode="External"/><Relationship Id="rId13" Type="http://schemas.openxmlformats.org/officeDocument/2006/relationships/hyperlink" Target="https://www.canvio.jp/en/compati/hdd/ot_ehdd/game/index.ht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orage.toshiba.com/consumer-hdd/support/warranty-info"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anvio.jp/en/compati/hdd/ot_ehdd/game/index.ht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New%20Product%20Announce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ED0E61-4466-4F60-9723-3FD2BE45A4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New Product Announcement</Template>
  <TotalTime>16</TotalTime>
  <Pages>4</Pages>
  <Words>1353</Words>
  <Characters>7718</Characters>
  <Application>Microsoft Office Word</Application>
  <DocSecurity>0</DocSecurity>
  <Lines>64</Lines>
  <Paragraphs>18</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Product Name:</vt:lpstr>
      <vt:lpstr>Product Name:</vt:lpstr>
    </vt:vector>
  </TitlesOfParts>
  <Company>Port Inc.</Company>
  <LinksUpToDate>false</LinksUpToDate>
  <CharactersWithSpaces>9053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 Name:</dc:title>
  <dc:subject/>
  <dc:creator>Paul DeSimone</dc:creator>
  <cp:keywords/>
  <dc:description/>
  <cp:lastModifiedBy>Jacky Lee</cp:lastModifiedBy>
  <cp:revision>4</cp:revision>
  <cp:lastPrinted>2019-12-18T22:40:00Z</cp:lastPrinted>
  <dcterms:created xsi:type="dcterms:W3CDTF">2020-08-08T02:29:00Z</dcterms:created>
  <dcterms:modified xsi:type="dcterms:W3CDTF">2020-08-14T16:59:00Z</dcterms:modified>
</cp:coreProperties>
</file>